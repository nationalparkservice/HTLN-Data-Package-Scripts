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CBD68" w14:textId="04727687" w:rsidR="007776C6" w:rsidRPr="007776C6" w:rsidRDefault="000F1E2A" w:rsidP="007776C6">
      <w:pPr>
        <w:spacing w:after="0"/>
        <w:jc w:val="center"/>
        <w:rPr>
          <w:b/>
          <w:bCs/>
          <w:sz w:val="28"/>
          <w:szCs w:val="28"/>
          <w:u w:val="single"/>
        </w:rPr>
      </w:pPr>
      <w:r>
        <w:rPr>
          <w:b/>
          <w:bCs/>
          <w:sz w:val="28"/>
          <w:szCs w:val="28"/>
          <w:u w:val="single"/>
        </w:rPr>
        <w:t xml:space="preserve">Missouri Bladderpod </w:t>
      </w:r>
      <w:r w:rsidR="00763AD2">
        <w:rPr>
          <w:b/>
          <w:bCs/>
          <w:sz w:val="28"/>
          <w:szCs w:val="28"/>
          <w:u w:val="single"/>
        </w:rPr>
        <w:t>Checklist</w:t>
      </w:r>
      <w:r w:rsidR="00327189" w:rsidRPr="007776C6">
        <w:rPr>
          <w:b/>
          <w:bCs/>
          <w:sz w:val="28"/>
          <w:szCs w:val="28"/>
          <w:u w:val="single"/>
        </w:rPr>
        <w:t xml:space="preserve"> for NPS Data Package Review</w:t>
      </w:r>
    </w:p>
    <w:p w14:paraId="6216A4E6" w14:textId="3397C1C9" w:rsidR="007776C6" w:rsidRPr="007776C6" w:rsidRDefault="006E7332" w:rsidP="007776C6">
      <w:pPr>
        <w:jc w:val="center"/>
      </w:pPr>
      <w:r>
        <w:t>04/11/2024</w:t>
      </w:r>
    </w:p>
    <w:p w14:paraId="278B7E17" w14:textId="77777777" w:rsidR="007776C6" w:rsidRPr="007776C6" w:rsidRDefault="007776C6">
      <w:pPr>
        <w:rPr>
          <w:sz w:val="16"/>
          <w:szCs w:val="16"/>
        </w:rPr>
      </w:pPr>
    </w:p>
    <w:p w14:paraId="7370E6BF" w14:textId="2DA19087" w:rsidR="009C1956" w:rsidRDefault="39DB7FC6">
      <w:r>
        <w:t>I</w:t>
      </w:r>
      <w:r w:rsidR="2EA31B4C">
        <w:t xml:space="preserve">ntro </w:t>
      </w:r>
      <w:r w:rsidR="009C1956">
        <w:t xml:space="preserve">text </w:t>
      </w:r>
      <w:r w:rsidR="00110EAF">
        <w:t>sharing</w:t>
      </w:r>
      <w:r w:rsidR="009C1956">
        <w:t xml:space="preserve"> the </w:t>
      </w:r>
      <w:r w:rsidR="00110EAF">
        <w:t>value</w:t>
      </w:r>
      <w:r w:rsidR="009C1956">
        <w:t xml:space="preserve"> of data packages and where to find more information and guidance</w:t>
      </w:r>
      <w:r w:rsidR="007C79CA">
        <w:t>:</w:t>
      </w:r>
    </w:p>
    <w:p w14:paraId="5ACA7ED2" w14:textId="0B170201" w:rsidR="009C1956" w:rsidRDefault="00000000" w:rsidP="007776C6">
      <w:hyperlink r:id="rId9" w:history="1">
        <w:r w:rsidR="009C1956" w:rsidRPr="000D670D">
          <w:rPr>
            <w:rStyle w:val="Hyperlink"/>
          </w:rPr>
          <w:t>https://doimspp.sharepoint.com/sites/nps-nrss-imdiv/data-publication/SitePages/Data-Package-Specifications.aspx</w:t>
        </w:r>
      </w:hyperlink>
    </w:p>
    <w:p w14:paraId="2792101C" w14:textId="699D1E16" w:rsidR="007C79CA" w:rsidRDefault="007C79CA" w:rsidP="007776C6">
      <w:r w:rsidRPr="007C79CA">
        <w:t>The role of the data and metadata reviewer is to ensure the accuracy, completeness, and usefulness of the entire data package. This process should enlist the help of a colleague who can step through this checklist. Note that this checklist provides general guidelines and can be customized, as necessary, for use in specific NPS programs, parks, or offices.</w:t>
      </w:r>
      <w:r w:rsidR="00E2563C">
        <w:t xml:space="preserve"> </w:t>
      </w:r>
      <w:r w:rsidR="00E2563C" w:rsidRPr="00E2563C">
        <w:t>A good reviewer should be knowledgeable about the metadata standard being used, and should be given ample time to review a metadata record. Starting the process early is key.</w:t>
      </w:r>
    </w:p>
    <w:p w14:paraId="15D38389" w14:textId="77777777" w:rsidR="007776C6" w:rsidRDefault="007776C6"/>
    <w:p w14:paraId="6191764A" w14:textId="5FF8C095" w:rsidR="00535E1B" w:rsidRDefault="00535E1B" w:rsidP="00535E1B">
      <w:pPr>
        <w:spacing w:before="120" w:after="120"/>
        <w:rPr>
          <w:rFonts w:cstheme="minorHAnsi"/>
        </w:rPr>
      </w:pPr>
      <w:r w:rsidRPr="007657CB">
        <w:rPr>
          <w:rFonts w:cstheme="minorHAnsi"/>
          <w:b/>
          <w:bCs/>
        </w:rPr>
        <w:t>Title</w:t>
      </w:r>
      <w:r w:rsidRPr="00A22A32">
        <w:rPr>
          <w:rFonts w:cstheme="minorHAnsi"/>
        </w:rPr>
        <w:t>:</w:t>
      </w:r>
      <w:r>
        <w:rPr>
          <w:rFonts w:cstheme="minorHAnsi"/>
        </w:rPr>
        <w:t xml:space="preserve"> </w:t>
      </w:r>
      <w:r w:rsidR="009D254B" w:rsidRPr="009D254B">
        <w:rPr>
          <w:rFonts w:cstheme="minorHAnsi"/>
        </w:rPr>
        <w:t>Missouri Bladderpod WICR Data</w:t>
      </w:r>
    </w:p>
    <w:p w14:paraId="2473D8D7" w14:textId="6C6817FF" w:rsidR="00535E1B" w:rsidRPr="00A22A32" w:rsidRDefault="00535E1B" w:rsidP="00535E1B">
      <w:pPr>
        <w:spacing w:before="120" w:after="120"/>
        <w:rPr>
          <w:rFonts w:cstheme="minorHAnsi"/>
        </w:rPr>
      </w:pPr>
      <w:r w:rsidRPr="007657CB">
        <w:rPr>
          <w:rFonts w:cstheme="minorHAnsi"/>
          <w:b/>
          <w:bCs/>
        </w:rPr>
        <w:t>DataStore Reference</w:t>
      </w:r>
      <w:r w:rsidRPr="00A22A32">
        <w:rPr>
          <w:rFonts w:cstheme="minorHAnsi"/>
        </w:rPr>
        <w:t>:</w:t>
      </w:r>
      <w:r w:rsidR="009D254B">
        <w:rPr>
          <w:rFonts w:cstheme="minorHAnsi"/>
        </w:rPr>
        <w:t xml:space="preserve"> </w:t>
      </w:r>
      <w:r w:rsidR="00597908">
        <w:rPr>
          <w:rFonts w:ascii="Tahoma" w:hAnsi="Tahoma" w:cs="Tahoma"/>
          <w:color w:val="000000"/>
          <w:sz w:val="18"/>
          <w:szCs w:val="18"/>
          <w:shd w:val="clear" w:color="auto" w:fill="FFFFFF"/>
        </w:rPr>
        <w:t>https://doi.org/10.57830/2303034</w:t>
      </w:r>
    </w:p>
    <w:p w14:paraId="43D54C2D" w14:textId="6F024B0A" w:rsidR="00E56E10" w:rsidRDefault="007C79CA">
      <w:r w:rsidRPr="007657CB">
        <w:rPr>
          <w:b/>
          <w:bCs/>
        </w:rPr>
        <w:t>Author’s Special Instructions</w:t>
      </w:r>
      <w:r>
        <w:t xml:space="preserve">: </w:t>
      </w:r>
    </w:p>
    <w:p w14:paraId="0B07ED0C" w14:textId="6CD7CD9A" w:rsidR="00B207FB" w:rsidRPr="00227530" w:rsidRDefault="00B207FB" w:rsidP="00227530">
      <w:pPr>
        <w:spacing w:before="120" w:after="120"/>
      </w:pPr>
      <w:r w:rsidRPr="007657CB">
        <w:rPr>
          <w:b/>
          <w:bCs/>
        </w:rPr>
        <w:t>Reviewer’s Name</w:t>
      </w:r>
      <w:r>
        <w:t xml:space="preserve">: </w:t>
      </w:r>
      <w:r w:rsidR="004860A7">
        <w:t>Sarah Kelso</w:t>
      </w:r>
    </w:p>
    <w:tbl>
      <w:tblPr>
        <w:tblStyle w:val="TableGrid"/>
        <w:tblW w:w="10070" w:type="dxa"/>
        <w:tblLook w:val="04A0" w:firstRow="1" w:lastRow="0" w:firstColumn="1" w:lastColumn="0" w:noHBand="0" w:noVBand="1"/>
      </w:tblPr>
      <w:tblGrid>
        <w:gridCol w:w="1355"/>
        <w:gridCol w:w="776"/>
        <w:gridCol w:w="721"/>
        <w:gridCol w:w="7218"/>
      </w:tblGrid>
      <w:tr w:rsidR="00601EC3" w14:paraId="6ECB7438" w14:textId="77777777" w:rsidTr="00865628">
        <w:trPr>
          <w:tblHeader/>
        </w:trPr>
        <w:tc>
          <w:tcPr>
            <w:tcW w:w="1355" w:type="dxa"/>
          </w:tcPr>
          <w:p w14:paraId="0D2DF5BB" w14:textId="516A3EE9" w:rsidR="00601EC3" w:rsidRPr="00652932" w:rsidRDefault="00601EC3" w:rsidP="00652932">
            <w:pPr>
              <w:jc w:val="center"/>
              <w:rPr>
                <w:sz w:val="28"/>
                <w:szCs w:val="28"/>
              </w:rPr>
            </w:pPr>
            <w:r w:rsidRPr="00652932">
              <w:rPr>
                <w:b/>
                <w:bCs/>
                <w:sz w:val="28"/>
                <w:szCs w:val="28"/>
              </w:rPr>
              <w:t>#</w:t>
            </w:r>
          </w:p>
        </w:tc>
        <w:tc>
          <w:tcPr>
            <w:tcW w:w="776" w:type="dxa"/>
          </w:tcPr>
          <w:p w14:paraId="2FE6CB46" w14:textId="795D590B" w:rsidR="00601EC3" w:rsidRPr="007C79CA" w:rsidRDefault="00601EC3" w:rsidP="00652932">
            <w:pPr>
              <w:jc w:val="center"/>
              <w:rPr>
                <w:b/>
                <w:bCs/>
                <w:sz w:val="28"/>
                <w:szCs w:val="28"/>
              </w:rPr>
            </w:pPr>
            <w:r w:rsidRPr="007C79CA">
              <w:rPr>
                <w:b/>
                <w:bCs/>
                <w:sz w:val="28"/>
                <w:szCs w:val="28"/>
              </w:rPr>
              <w:t>Yes</w:t>
            </w:r>
          </w:p>
        </w:tc>
        <w:tc>
          <w:tcPr>
            <w:tcW w:w="721" w:type="dxa"/>
          </w:tcPr>
          <w:p w14:paraId="441118E4" w14:textId="072B3CB9" w:rsidR="00601EC3" w:rsidRPr="007C79CA" w:rsidRDefault="00601EC3" w:rsidP="00652932">
            <w:pPr>
              <w:jc w:val="center"/>
              <w:rPr>
                <w:b/>
                <w:bCs/>
                <w:sz w:val="28"/>
                <w:szCs w:val="28"/>
              </w:rPr>
            </w:pPr>
            <w:r w:rsidRPr="007C79CA">
              <w:rPr>
                <w:b/>
                <w:bCs/>
                <w:sz w:val="28"/>
                <w:szCs w:val="28"/>
              </w:rPr>
              <w:t>No</w:t>
            </w:r>
          </w:p>
        </w:tc>
        <w:tc>
          <w:tcPr>
            <w:tcW w:w="7218" w:type="dxa"/>
          </w:tcPr>
          <w:p w14:paraId="5EF4C236" w14:textId="05C4016E" w:rsidR="00601EC3" w:rsidRPr="007C79CA" w:rsidRDefault="00601EC3">
            <w:pPr>
              <w:rPr>
                <w:b/>
                <w:bCs/>
                <w:sz w:val="28"/>
                <w:szCs w:val="28"/>
              </w:rPr>
            </w:pPr>
            <w:r>
              <w:rPr>
                <w:b/>
                <w:bCs/>
                <w:sz w:val="28"/>
                <w:szCs w:val="28"/>
              </w:rPr>
              <w:t>Item</w:t>
            </w:r>
          </w:p>
        </w:tc>
      </w:tr>
      <w:tr w:rsidR="00601EC3" w14:paraId="555D1B87" w14:textId="77777777" w:rsidTr="00865628">
        <w:tc>
          <w:tcPr>
            <w:tcW w:w="1355" w:type="dxa"/>
          </w:tcPr>
          <w:p w14:paraId="4D8B1ECE" w14:textId="73FC3F51" w:rsidR="00601EC3" w:rsidRPr="00652932" w:rsidRDefault="00601EC3" w:rsidP="00652932">
            <w:pPr>
              <w:jc w:val="center"/>
              <w:rPr>
                <w:rFonts w:cstheme="minorHAnsi"/>
                <w:color w:val="000000"/>
                <w:sz w:val="28"/>
                <w:szCs w:val="28"/>
              </w:rPr>
            </w:pPr>
            <w:r w:rsidRPr="00652932">
              <w:rPr>
                <w:rFonts w:cstheme="minorHAnsi"/>
                <w:color w:val="000000"/>
                <w:sz w:val="28"/>
                <w:szCs w:val="28"/>
              </w:rPr>
              <w:t>1</w:t>
            </w:r>
          </w:p>
        </w:tc>
        <w:sdt>
          <w:sdtPr>
            <w:rPr>
              <w:sz w:val="44"/>
              <w:szCs w:val="44"/>
            </w:rPr>
            <w:id w:val="-246889526"/>
            <w15:appearance w15:val="hidden"/>
            <w14:checkbox>
              <w14:checked w14:val="1"/>
              <w14:checkedState w14:val="0052" w14:font="Wingdings 2"/>
              <w14:uncheckedState w14:val="2610" w14:font="MS Gothic"/>
            </w14:checkbox>
          </w:sdtPr>
          <w:sdtContent>
            <w:tc>
              <w:tcPr>
                <w:tcW w:w="776" w:type="dxa"/>
              </w:tcPr>
              <w:p w14:paraId="42E8A3FA" w14:textId="793BC8A1" w:rsidR="00601EC3" w:rsidRDefault="00F971B2" w:rsidP="00652932">
                <w:pPr>
                  <w:jc w:val="center"/>
                </w:pPr>
                <w:r>
                  <w:rPr>
                    <w:sz w:val="44"/>
                    <w:szCs w:val="44"/>
                  </w:rPr>
                  <w:sym w:font="Wingdings 2" w:char="F052"/>
                </w:r>
              </w:p>
            </w:tc>
          </w:sdtContent>
        </w:sdt>
        <w:sdt>
          <w:sdtPr>
            <w:rPr>
              <w:sz w:val="44"/>
              <w:szCs w:val="44"/>
            </w:rPr>
            <w:id w:val="179246658"/>
            <w15:appearance w15:val="hidden"/>
            <w14:checkbox>
              <w14:checked w14:val="0"/>
              <w14:checkedState w14:val="0052" w14:font="Wingdings 2"/>
              <w14:uncheckedState w14:val="2610" w14:font="MS Gothic"/>
            </w14:checkbox>
          </w:sdtPr>
          <w:sdtContent>
            <w:tc>
              <w:tcPr>
                <w:tcW w:w="721" w:type="dxa"/>
              </w:tcPr>
              <w:p w14:paraId="71E78928" w14:textId="787E5753" w:rsidR="00601EC3" w:rsidRDefault="00F971B2" w:rsidP="00652932">
                <w:pPr>
                  <w:jc w:val="center"/>
                </w:pPr>
                <w:r>
                  <w:rPr>
                    <w:rFonts w:ascii="MS Gothic" w:eastAsia="MS Gothic" w:hAnsi="MS Gothic" w:hint="eastAsia"/>
                    <w:sz w:val="44"/>
                    <w:szCs w:val="44"/>
                  </w:rPr>
                  <w:t>☐</w:t>
                </w:r>
              </w:p>
            </w:tc>
          </w:sdtContent>
        </w:sdt>
        <w:tc>
          <w:tcPr>
            <w:tcW w:w="7218" w:type="dxa"/>
          </w:tcPr>
          <w:p w14:paraId="53CA58A6" w14:textId="57DBC3DD" w:rsidR="00601EC3" w:rsidRDefault="00601EC3" w:rsidP="007C79CA">
            <w:r>
              <w:t xml:space="preserve">Many automated checks have been built into the </w:t>
            </w:r>
            <w:hyperlink r:id="rId10">
              <w:r w:rsidRPr="0FDC44C8">
                <w:rPr>
                  <w:rStyle w:val="Hyperlink"/>
                </w:rPr>
                <w:t>NPSdataverse DPchecker</w:t>
              </w:r>
            </w:hyperlink>
            <w:r>
              <w:t xml:space="preserve"> tool. Have these been run on the data package and warnings or errors been dealt with?</w:t>
            </w:r>
            <w:r w:rsidR="48AC1C65">
              <w:t xml:space="preserve"> DPchecker version </w:t>
            </w:r>
            <w:r w:rsidR="00931D57">
              <w:t>0.3.4</w:t>
            </w:r>
          </w:p>
          <w:p w14:paraId="65820F63" w14:textId="77777777" w:rsidR="008B7798" w:rsidRDefault="008B7798" w:rsidP="007C79CA"/>
          <w:p w14:paraId="6CEBB41E" w14:textId="77777777" w:rsidR="00BC0906" w:rsidRDefault="00416608" w:rsidP="00A22A32">
            <w:r>
              <w:t>Comments:</w:t>
            </w:r>
            <w:r w:rsidR="00366544">
              <w:t xml:space="preserve"> Several warnings which may or</w:t>
            </w:r>
            <w:r w:rsidR="00BC0906">
              <w:t xml:space="preserve"> </w:t>
            </w:r>
            <w:r w:rsidR="00366544">
              <w:t xml:space="preserve">may not need fixing depending on what you </w:t>
            </w:r>
            <w:r w:rsidR="00BC0906">
              <w:t>meant to do</w:t>
            </w:r>
          </w:p>
          <w:p w14:paraId="5B0F92A9" w14:textId="77777777" w:rsidR="00BC0906" w:rsidRDefault="00BC0906" w:rsidP="00A22A32"/>
          <w:p w14:paraId="5B8164EC" w14:textId="77777777" w:rsidR="00BC0906" w:rsidRDefault="00BC0906" w:rsidP="00A22A32">
            <w:r w:rsidRPr="00BC0906">
              <w:t>! Metadata does not contain taxonomic coverage information.</w:t>
            </w:r>
          </w:p>
          <w:p w14:paraId="6209100B" w14:textId="77777777" w:rsidR="002A1D8D" w:rsidRDefault="002A1D8D" w:rsidP="00A22A32"/>
          <w:p w14:paraId="541D5F1E" w14:textId="77777777" w:rsidR="00F800DA" w:rsidRDefault="00F800DA" w:rsidP="00F800DA">
            <w:pPr>
              <w:spacing w:after="0" w:line="240" w:lineRule="auto"/>
            </w:pPr>
            <w:r>
              <w:t>! The data package abstract contains non-standard end of line characters such as \r, \n, or \n\r.</w:t>
            </w:r>
          </w:p>
          <w:p w14:paraId="6F6859C1" w14:textId="77777777" w:rsidR="00F800DA" w:rsidRDefault="00F800DA" w:rsidP="00F800DA">
            <w:r>
              <w:t>Use `EMLeditor::set_abstract()` to revise.</w:t>
            </w:r>
          </w:p>
          <w:p w14:paraId="5A85AD7B" w14:textId="18747395" w:rsidR="002430CA" w:rsidRDefault="00F800DA" w:rsidP="00BA278C">
            <w:r>
              <w:t>^^everything looks to have printed correctly in Datastore</w:t>
            </w:r>
          </w:p>
        </w:tc>
      </w:tr>
      <w:tr w:rsidR="45FE37C9" w14:paraId="47A406C8" w14:textId="77777777" w:rsidTr="00865628">
        <w:trPr>
          <w:trHeight w:val="300"/>
        </w:trPr>
        <w:tc>
          <w:tcPr>
            <w:tcW w:w="1355" w:type="dxa"/>
          </w:tcPr>
          <w:p w14:paraId="2E9480D2" w14:textId="18D2C057" w:rsidR="45FE37C9" w:rsidRDefault="1502615B" w:rsidP="45FE37C9">
            <w:pPr>
              <w:jc w:val="center"/>
              <w:rPr>
                <w:color w:val="000000" w:themeColor="text1"/>
                <w:sz w:val="28"/>
                <w:szCs w:val="28"/>
              </w:rPr>
            </w:pPr>
            <w:r w:rsidRPr="5E3B1895">
              <w:rPr>
                <w:color w:val="000000" w:themeColor="text1"/>
                <w:sz w:val="28"/>
                <w:szCs w:val="28"/>
              </w:rPr>
              <w:t>2</w:t>
            </w:r>
          </w:p>
        </w:tc>
        <w:tc>
          <w:tcPr>
            <w:tcW w:w="776" w:type="dxa"/>
          </w:tcPr>
          <w:sdt>
            <w:sdtPr>
              <w:rPr>
                <w:sz w:val="44"/>
                <w:szCs w:val="44"/>
              </w:rPr>
              <w:id w:val="794959827"/>
              <w15:appearance w15:val="hidden"/>
              <w14:checkbox>
                <w14:checked w14:val="1"/>
                <w14:checkedState w14:val="0052" w14:font="Wingdings 2"/>
                <w14:uncheckedState w14:val="2610" w14:font="MS Gothic"/>
              </w14:checkbox>
            </w:sdtPr>
            <w:sdtContent>
              <w:p w14:paraId="7C3797D0" w14:textId="04F58B17" w:rsidR="45FE37C9" w:rsidRDefault="004860A7" w:rsidP="5E3B1895">
                <w:pPr>
                  <w:jc w:val="center"/>
                </w:pPr>
                <w:r>
                  <w:rPr>
                    <w:rFonts w:ascii="Wingdings 2" w:hAnsi="Wingdings 2"/>
                    <w:sz w:val="44"/>
                    <w:szCs w:val="44"/>
                  </w:rPr>
                  <w:t>R</w:t>
                </w:r>
              </w:p>
            </w:sdtContent>
          </w:sdt>
          <w:p w14:paraId="5E307A78" w14:textId="35BBF58F" w:rsidR="45FE37C9" w:rsidRDefault="45FE37C9" w:rsidP="45FE37C9">
            <w:pPr>
              <w:jc w:val="center"/>
              <w:rPr>
                <w:rFonts w:ascii="Segoe UI Symbol" w:hAnsi="Segoe UI Symbol" w:cs="Segoe UI Symbol"/>
                <w:color w:val="000000" w:themeColor="text1"/>
                <w:sz w:val="40"/>
                <w:szCs w:val="40"/>
              </w:rPr>
            </w:pPr>
          </w:p>
        </w:tc>
        <w:tc>
          <w:tcPr>
            <w:tcW w:w="721" w:type="dxa"/>
          </w:tcPr>
          <w:p w14:paraId="52A67841" w14:textId="6C0EE9F3" w:rsidR="45FE37C9" w:rsidRDefault="00000000" w:rsidP="45FE37C9">
            <w:pPr>
              <w:jc w:val="center"/>
              <w:rPr>
                <w:rFonts w:ascii="Segoe UI Symbol" w:hAnsi="Segoe UI Symbol" w:cs="Segoe UI Symbol"/>
                <w:color w:val="000000" w:themeColor="text1"/>
                <w:sz w:val="40"/>
                <w:szCs w:val="40"/>
              </w:rPr>
            </w:pPr>
            <w:sdt>
              <w:sdtPr>
                <w:rPr>
                  <w:sz w:val="44"/>
                  <w:szCs w:val="44"/>
                </w:rPr>
                <w:id w:val="-2094471975"/>
                <w15:appearance w15:val="hidden"/>
                <w14:checkbox>
                  <w14:checked w14:val="0"/>
                  <w14:checkedState w14:val="0052" w14:font="Wingdings 2"/>
                  <w14:uncheckedState w14:val="2610" w14:font="MS Gothic"/>
                </w14:checkbox>
              </w:sdtPr>
              <w:sdtContent>
                <w:r w:rsidR="00865628">
                  <w:rPr>
                    <w:rFonts w:ascii="MS Gothic" w:eastAsia="MS Gothic" w:hAnsi="MS Gothic" w:hint="eastAsia"/>
                    <w:sz w:val="44"/>
                    <w:szCs w:val="44"/>
                  </w:rPr>
                  <w:t>☐</w:t>
                </w:r>
              </w:sdtContent>
            </w:sdt>
            <w:r w:rsidR="00865628">
              <w:rPr>
                <w:rFonts w:ascii="Segoe UI Symbol" w:hAnsi="Segoe UI Symbol" w:cs="Segoe UI Symbol"/>
                <w:color w:val="000000" w:themeColor="text1"/>
                <w:sz w:val="40"/>
                <w:szCs w:val="40"/>
              </w:rPr>
              <w:t xml:space="preserve"> </w:t>
            </w:r>
          </w:p>
        </w:tc>
        <w:tc>
          <w:tcPr>
            <w:tcW w:w="7218" w:type="dxa"/>
          </w:tcPr>
          <w:p w14:paraId="35076915" w14:textId="67BD2464" w:rsidR="5CB3FDA5" w:rsidRDefault="5CB3FDA5">
            <w:r>
              <w:t>Is the data package comprised of only CSV data files and an XML metadata file (thus meeting machine-readable and open format goals)?</w:t>
            </w:r>
          </w:p>
          <w:p w14:paraId="5C283AB3" w14:textId="77777777" w:rsidR="45FE37C9" w:rsidRDefault="45FE37C9"/>
          <w:p w14:paraId="33B6B8DC" w14:textId="77777777" w:rsidR="5CB3FDA5" w:rsidRDefault="5CB3FDA5">
            <w:r>
              <w:t>Comments:</w:t>
            </w:r>
          </w:p>
          <w:p w14:paraId="2AE45DBB" w14:textId="54BBFAE5" w:rsidR="45FE37C9" w:rsidRDefault="45FE37C9" w:rsidP="45FE37C9"/>
        </w:tc>
      </w:tr>
      <w:tr w:rsidR="00601EC3" w14:paraId="62A714EB" w14:textId="77777777" w:rsidTr="00865628">
        <w:tc>
          <w:tcPr>
            <w:tcW w:w="1355" w:type="dxa"/>
          </w:tcPr>
          <w:p w14:paraId="294B59EC" w14:textId="15FA393B" w:rsidR="00601EC3" w:rsidRPr="00652932" w:rsidRDefault="0BAED6DA" w:rsidP="00652932">
            <w:pPr>
              <w:jc w:val="center"/>
              <w:rPr>
                <w:color w:val="000000"/>
                <w:sz w:val="28"/>
                <w:szCs w:val="28"/>
              </w:rPr>
            </w:pPr>
            <w:r w:rsidRPr="5E3B1895">
              <w:rPr>
                <w:color w:val="000000" w:themeColor="text1"/>
                <w:sz w:val="28"/>
                <w:szCs w:val="28"/>
              </w:rPr>
              <w:t>3</w:t>
            </w:r>
          </w:p>
        </w:tc>
        <w:sdt>
          <w:sdtPr>
            <w:rPr>
              <w:sz w:val="44"/>
              <w:szCs w:val="44"/>
            </w:rPr>
            <w:id w:val="455612126"/>
            <w15:appearance w15:val="hidden"/>
            <w14:checkbox>
              <w14:checked w14:val="0"/>
              <w14:checkedState w14:val="0052" w14:font="Wingdings 2"/>
              <w14:uncheckedState w14:val="2610" w14:font="MS Gothic"/>
            </w14:checkbox>
          </w:sdtPr>
          <w:sdtContent>
            <w:tc>
              <w:tcPr>
                <w:tcW w:w="776" w:type="dxa"/>
              </w:tcPr>
              <w:p w14:paraId="3B592973" w14:textId="5E413CA2" w:rsidR="00601EC3" w:rsidRDefault="00133B63" w:rsidP="00652932">
                <w:pPr>
                  <w:jc w:val="center"/>
                </w:pPr>
                <w:r>
                  <w:rPr>
                    <w:rFonts w:ascii="MS Gothic" w:eastAsia="MS Gothic" w:hAnsi="MS Gothic" w:hint="eastAsia"/>
                    <w:sz w:val="44"/>
                    <w:szCs w:val="44"/>
                  </w:rPr>
                  <w:t>☐</w:t>
                </w:r>
              </w:p>
            </w:tc>
          </w:sdtContent>
        </w:sdt>
        <w:sdt>
          <w:sdtPr>
            <w:rPr>
              <w:sz w:val="44"/>
              <w:szCs w:val="44"/>
            </w:rPr>
            <w:id w:val="-1079895876"/>
            <w15:appearance w15:val="hidden"/>
            <w14:checkbox>
              <w14:checked w14:val="1"/>
              <w14:checkedState w14:val="0052" w14:font="Wingdings 2"/>
              <w14:uncheckedState w14:val="2610" w14:font="MS Gothic"/>
            </w14:checkbox>
          </w:sdtPr>
          <w:sdtContent>
            <w:tc>
              <w:tcPr>
                <w:tcW w:w="721" w:type="dxa"/>
              </w:tcPr>
              <w:p w14:paraId="6697E76F" w14:textId="36C3531F" w:rsidR="00601EC3" w:rsidRDefault="004860A7" w:rsidP="00652932">
                <w:pPr>
                  <w:jc w:val="center"/>
                </w:pPr>
                <w:r>
                  <w:rPr>
                    <w:sz w:val="44"/>
                    <w:szCs w:val="44"/>
                  </w:rPr>
                  <w:sym w:font="Wingdings 2" w:char="F052"/>
                </w:r>
              </w:p>
            </w:tc>
          </w:sdtContent>
        </w:sdt>
        <w:tc>
          <w:tcPr>
            <w:tcW w:w="7218" w:type="dxa"/>
          </w:tcPr>
          <w:p w14:paraId="79036D59" w14:textId="60BA974F" w:rsidR="00601EC3" w:rsidRDefault="492DCA85" w:rsidP="7B2DCCA9">
            <w:pPr>
              <w:rPr>
                <w:rFonts w:ascii="Calibri" w:hAnsi="Calibri" w:cs="Calibri"/>
                <w:color w:val="000000" w:themeColor="text1"/>
              </w:rPr>
            </w:pPr>
            <w:r>
              <w:rPr>
                <w:rFonts w:ascii="Calibri" w:hAnsi="Calibri" w:cs="Calibri"/>
                <w:color w:val="000000"/>
                <w:shd w:val="clear" w:color="auto" w:fill="FFFFFF"/>
              </w:rPr>
              <w:t>Is the title appropriate and sufficiently descriptive (the title conveys the “what, where, when, and (if applicable) scale” of the data)?</w:t>
            </w:r>
          </w:p>
          <w:p w14:paraId="5AED0841" w14:textId="2B6CC4FD" w:rsidR="5E3B1895" w:rsidRDefault="5E3B1895" w:rsidP="5E3B1895"/>
          <w:p w14:paraId="6C96722D" w14:textId="7189DDA1" w:rsidR="00601EC3" w:rsidRDefault="00601EC3" w:rsidP="00A22A32">
            <w:r>
              <w:t xml:space="preserve">Comments: </w:t>
            </w:r>
            <w:r w:rsidR="00474E8B">
              <w:t>It would be helpful to provide the timeline this study occurred</w:t>
            </w:r>
            <w:r w:rsidR="00227530">
              <w:t>/is occurring</w:t>
            </w:r>
            <w:r w:rsidR="00474E8B">
              <w:t xml:space="preserve"> in the title itself</w:t>
            </w:r>
          </w:p>
        </w:tc>
      </w:tr>
      <w:tr w:rsidR="00601EC3" w14:paraId="68409E0E" w14:textId="77777777" w:rsidTr="00865628">
        <w:tc>
          <w:tcPr>
            <w:tcW w:w="1355" w:type="dxa"/>
          </w:tcPr>
          <w:p w14:paraId="5E031335" w14:textId="37B80582" w:rsidR="00601EC3" w:rsidRPr="00652932" w:rsidRDefault="52BAA267" w:rsidP="00652932">
            <w:pPr>
              <w:jc w:val="center"/>
              <w:rPr>
                <w:color w:val="000000"/>
                <w:sz w:val="28"/>
                <w:szCs w:val="28"/>
              </w:rPr>
            </w:pPr>
            <w:r w:rsidRPr="5E3B1895">
              <w:rPr>
                <w:color w:val="000000" w:themeColor="text1"/>
                <w:sz w:val="28"/>
                <w:szCs w:val="28"/>
              </w:rPr>
              <w:lastRenderedPageBreak/>
              <w:t>4</w:t>
            </w:r>
          </w:p>
        </w:tc>
        <w:sdt>
          <w:sdtPr>
            <w:rPr>
              <w:sz w:val="44"/>
              <w:szCs w:val="44"/>
            </w:rPr>
            <w:id w:val="-1955311797"/>
            <w15:appearance w15:val="hidden"/>
            <w14:checkbox>
              <w14:checked w14:val="1"/>
              <w14:checkedState w14:val="0052" w14:font="Wingdings 2"/>
              <w14:uncheckedState w14:val="2610" w14:font="MS Gothic"/>
            </w14:checkbox>
          </w:sdtPr>
          <w:sdtContent>
            <w:tc>
              <w:tcPr>
                <w:tcW w:w="776" w:type="dxa"/>
              </w:tcPr>
              <w:p w14:paraId="36ED0A57" w14:textId="7E3319C8" w:rsidR="00601EC3" w:rsidRDefault="0023764B" w:rsidP="00652932">
                <w:pPr>
                  <w:jc w:val="center"/>
                </w:pPr>
                <w:r>
                  <w:rPr>
                    <w:sz w:val="44"/>
                    <w:szCs w:val="44"/>
                  </w:rPr>
                  <w:sym w:font="Wingdings 2" w:char="F052"/>
                </w:r>
              </w:p>
            </w:tc>
          </w:sdtContent>
        </w:sdt>
        <w:sdt>
          <w:sdtPr>
            <w:rPr>
              <w:sz w:val="44"/>
              <w:szCs w:val="44"/>
            </w:rPr>
            <w:id w:val="-1792891985"/>
            <w15:appearance w15:val="hidden"/>
            <w14:checkbox>
              <w14:checked w14:val="0"/>
              <w14:checkedState w14:val="0052" w14:font="Wingdings 2"/>
              <w14:uncheckedState w14:val="2610" w14:font="MS Gothic"/>
            </w14:checkbox>
          </w:sdtPr>
          <w:sdtContent>
            <w:tc>
              <w:tcPr>
                <w:tcW w:w="721" w:type="dxa"/>
              </w:tcPr>
              <w:p w14:paraId="3EB26992" w14:textId="6F7174EC" w:rsidR="00601EC3" w:rsidRDefault="00865628" w:rsidP="00652932">
                <w:pPr>
                  <w:jc w:val="center"/>
                </w:pPr>
                <w:r>
                  <w:rPr>
                    <w:rFonts w:ascii="MS Gothic" w:eastAsia="MS Gothic" w:hAnsi="MS Gothic" w:hint="eastAsia"/>
                    <w:sz w:val="44"/>
                    <w:szCs w:val="44"/>
                  </w:rPr>
                  <w:t>☐</w:t>
                </w:r>
              </w:p>
            </w:tc>
          </w:sdtContent>
        </w:sdt>
        <w:tc>
          <w:tcPr>
            <w:tcW w:w="7218" w:type="dxa"/>
          </w:tcPr>
          <w:p w14:paraId="2E3A3F7E" w14:textId="41243670" w:rsidR="00601EC3" w:rsidRDefault="00601EC3" w:rsidP="00763AD2">
            <w:r>
              <w:t>Does the abstract provide a short statement that allows users to quickly evaluate the content of the dataset?</w:t>
            </w:r>
          </w:p>
          <w:p w14:paraId="0BA28F8E" w14:textId="77777777" w:rsidR="00601EC3" w:rsidRDefault="00601EC3" w:rsidP="00763AD2"/>
          <w:p w14:paraId="5A380E8C" w14:textId="5CB64134" w:rsidR="00A22A32" w:rsidRDefault="00601EC3" w:rsidP="00A22A32">
            <w:r>
              <w:t>Comments:</w:t>
            </w:r>
            <w:r w:rsidR="0027128C">
              <w:t xml:space="preserve"> </w:t>
            </w:r>
          </w:p>
          <w:p w14:paraId="5D88E832" w14:textId="53565756" w:rsidR="0027128C" w:rsidRDefault="0027128C" w:rsidP="002430CA"/>
        </w:tc>
      </w:tr>
      <w:tr w:rsidR="45FE37C9" w14:paraId="5C5F78CD" w14:textId="77777777" w:rsidTr="00865628">
        <w:trPr>
          <w:trHeight w:val="300"/>
        </w:trPr>
        <w:tc>
          <w:tcPr>
            <w:tcW w:w="1355" w:type="dxa"/>
          </w:tcPr>
          <w:p w14:paraId="6619CCBC" w14:textId="784FAEC3" w:rsidR="45FE37C9" w:rsidRDefault="35CB741B" w:rsidP="45FE37C9">
            <w:pPr>
              <w:jc w:val="center"/>
              <w:rPr>
                <w:color w:val="000000" w:themeColor="text1"/>
                <w:sz w:val="28"/>
                <w:szCs w:val="28"/>
              </w:rPr>
            </w:pPr>
            <w:r w:rsidRPr="5E3B1895">
              <w:rPr>
                <w:color w:val="000000" w:themeColor="text1"/>
                <w:sz w:val="28"/>
                <w:szCs w:val="28"/>
              </w:rPr>
              <w:t>5</w:t>
            </w:r>
          </w:p>
        </w:tc>
        <w:tc>
          <w:tcPr>
            <w:tcW w:w="776" w:type="dxa"/>
          </w:tcPr>
          <w:p w14:paraId="02D4BF1D" w14:textId="1F8CF475" w:rsidR="45FE37C9" w:rsidRDefault="00000000" w:rsidP="45FE37C9">
            <w:pPr>
              <w:jc w:val="center"/>
              <w:rPr>
                <w:rFonts w:ascii="Segoe UI Symbol" w:hAnsi="Segoe UI Symbol" w:cs="Segoe UI Symbol"/>
                <w:color w:val="000000" w:themeColor="text1"/>
                <w:sz w:val="40"/>
                <w:szCs w:val="40"/>
              </w:rPr>
            </w:pPr>
            <w:sdt>
              <w:sdtPr>
                <w:rPr>
                  <w:sz w:val="44"/>
                  <w:szCs w:val="44"/>
                </w:rPr>
                <w:id w:val="-1933269491"/>
                <w15:appearance w15:val="hidden"/>
                <w14:checkbox>
                  <w14:checked w14:val="0"/>
                  <w14:checkedState w14:val="0052" w14:font="Wingdings 2"/>
                  <w14:uncheckedState w14:val="2610" w14:font="MS Gothic"/>
                </w14:checkbox>
              </w:sdtPr>
              <w:sdtContent>
                <w:r w:rsidR="002430CA">
                  <w:rPr>
                    <w:rFonts w:ascii="MS Gothic" w:eastAsia="MS Gothic" w:hAnsi="MS Gothic" w:hint="eastAsia"/>
                    <w:sz w:val="44"/>
                    <w:szCs w:val="44"/>
                  </w:rPr>
                  <w:t>☐</w:t>
                </w:r>
              </w:sdtContent>
            </w:sdt>
            <w:r w:rsidR="00865628">
              <w:rPr>
                <w:rFonts w:ascii="Segoe UI Symbol" w:hAnsi="Segoe UI Symbol" w:cs="Segoe UI Symbol"/>
                <w:color w:val="000000" w:themeColor="text1"/>
                <w:sz w:val="40"/>
                <w:szCs w:val="40"/>
              </w:rPr>
              <w:t xml:space="preserve"> </w:t>
            </w:r>
          </w:p>
        </w:tc>
        <w:tc>
          <w:tcPr>
            <w:tcW w:w="721" w:type="dxa"/>
          </w:tcPr>
          <w:p w14:paraId="0EA00043" w14:textId="03B45811" w:rsidR="45FE37C9" w:rsidRDefault="00000000" w:rsidP="45FE37C9">
            <w:pPr>
              <w:jc w:val="center"/>
              <w:rPr>
                <w:rFonts w:ascii="Segoe UI Symbol" w:hAnsi="Segoe UI Symbol" w:cs="Segoe UI Symbol"/>
                <w:color w:val="000000" w:themeColor="text1"/>
                <w:sz w:val="40"/>
                <w:szCs w:val="40"/>
              </w:rPr>
            </w:pPr>
            <w:sdt>
              <w:sdtPr>
                <w:rPr>
                  <w:sz w:val="44"/>
                  <w:szCs w:val="44"/>
                </w:rPr>
                <w:id w:val="1500926685"/>
                <w15:appearance w15:val="hidden"/>
                <w14:checkbox>
                  <w14:checked w14:val="1"/>
                  <w14:checkedState w14:val="0052" w14:font="Wingdings 2"/>
                  <w14:uncheckedState w14:val="2610" w14:font="MS Gothic"/>
                </w14:checkbox>
              </w:sdtPr>
              <w:sdtContent>
                <w:r w:rsidR="003B5459">
                  <w:rPr>
                    <w:sz w:val="44"/>
                    <w:szCs w:val="44"/>
                  </w:rPr>
                  <w:sym w:font="Wingdings 2" w:char="F052"/>
                </w:r>
              </w:sdtContent>
            </w:sdt>
            <w:r w:rsidR="00865628">
              <w:rPr>
                <w:rFonts w:ascii="Segoe UI Symbol" w:hAnsi="Segoe UI Symbol" w:cs="Segoe UI Symbol"/>
                <w:color w:val="000000" w:themeColor="text1"/>
                <w:sz w:val="40"/>
                <w:szCs w:val="40"/>
              </w:rPr>
              <w:t xml:space="preserve"> </w:t>
            </w:r>
          </w:p>
        </w:tc>
        <w:tc>
          <w:tcPr>
            <w:tcW w:w="7218" w:type="dxa"/>
          </w:tcPr>
          <w:p w14:paraId="0DDDE2A0" w14:textId="717DF206" w:rsidR="7CBCC3D0" w:rsidRDefault="7CBCC3D0" w:rsidP="45FE37C9">
            <w:pPr>
              <w:rPr>
                <w:rFonts w:ascii="Calibri" w:hAnsi="Calibri" w:cs="Calibri"/>
                <w:color w:val="000000" w:themeColor="text1"/>
              </w:rPr>
            </w:pPr>
            <w:r w:rsidRPr="45FE37C9">
              <w:rPr>
                <w:rFonts w:ascii="Calibri" w:hAnsi="Calibri" w:cs="Calibri"/>
                <w:color w:val="000000" w:themeColor="text1"/>
              </w:rPr>
              <w:t>Are QA/QC methods appropriate and adequately described</w:t>
            </w:r>
            <w:r w:rsidR="00A22A32">
              <w:rPr>
                <w:rFonts w:ascii="Calibri" w:hAnsi="Calibri" w:cs="Calibri"/>
                <w:color w:val="000000" w:themeColor="text1"/>
              </w:rPr>
              <w:t xml:space="preserve"> and/or referenced</w:t>
            </w:r>
            <w:r w:rsidRPr="45FE37C9">
              <w:rPr>
                <w:rFonts w:ascii="Calibri" w:hAnsi="Calibri" w:cs="Calibri"/>
                <w:color w:val="000000" w:themeColor="text1"/>
              </w:rPr>
              <w:t>?</w:t>
            </w:r>
          </w:p>
          <w:p w14:paraId="3A2B6105" w14:textId="77777777" w:rsidR="45FE37C9" w:rsidRDefault="45FE37C9" w:rsidP="45FE37C9">
            <w:pPr>
              <w:rPr>
                <w:rFonts w:ascii="Calibri" w:hAnsi="Calibri" w:cs="Calibri"/>
                <w:color w:val="000000" w:themeColor="text1"/>
              </w:rPr>
            </w:pPr>
          </w:p>
          <w:p w14:paraId="4EF31E09" w14:textId="5D361704" w:rsidR="45FE37C9" w:rsidRDefault="7CBCC3D0" w:rsidP="00A22A32">
            <w:r w:rsidRPr="45FE37C9">
              <w:rPr>
                <w:rFonts w:ascii="Calibri" w:hAnsi="Calibri" w:cs="Calibri"/>
                <w:color w:val="000000" w:themeColor="text1"/>
              </w:rPr>
              <w:t>Comments:</w:t>
            </w:r>
            <w:r w:rsidR="00593AE6">
              <w:rPr>
                <w:rFonts w:ascii="Calibri" w:hAnsi="Calibri" w:cs="Calibri"/>
                <w:color w:val="000000" w:themeColor="text1"/>
              </w:rPr>
              <w:t xml:space="preserve"> </w:t>
            </w:r>
            <w:r w:rsidR="003B5459">
              <w:rPr>
                <w:rFonts w:ascii="Calibri" w:hAnsi="Calibri" w:cs="Calibri"/>
                <w:color w:val="000000" w:themeColor="text1"/>
              </w:rPr>
              <w:t>No QA/QC</w:t>
            </w:r>
            <w:r w:rsidR="002257C8">
              <w:rPr>
                <w:rFonts w:ascii="Calibri" w:hAnsi="Calibri" w:cs="Calibri"/>
                <w:color w:val="000000" w:themeColor="text1"/>
              </w:rPr>
              <w:t>, but I don’t think we decided as a group if we need any here?</w:t>
            </w:r>
          </w:p>
        </w:tc>
      </w:tr>
      <w:tr w:rsidR="45FE37C9" w14:paraId="2D92652B" w14:textId="77777777" w:rsidTr="00865628">
        <w:trPr>
          <w:trHeight w:val="300"/>
        </w:trPr>
        <w:tc>
          <w:tcPr>
            <w:tcW w:w="1355" w:type="dxa"/>
          </w:tcPr>
          <w:p w14:paraId="3117A0E2" w14:textId="35592111" w:rsidR="45FE37C9" w:rsidRDefault="0BDE41C0" w:rsidP="45FE37C9">
            <w:pPr>
              <w:jc w:val="center"/>
              <w:rPr>
                <w:color w:val="000000" w:themeColor="text1"/>
                <w:sz w:val="28"/>
                <w:szCs w:val="28"/>
              </w:rPr>
            </w:pPr>
            <w:r w:rsidRPr="5E3B1895">
              <w:rPr>
                <w:color w:val="000000" w:themeColor="text1"/>
                <w:sz w:val="28"/>
                <w:szCs w:val="28"/>
              </w:rPr>
              <w:t>6</w:t>
            </w:r>
          </w:p>
        </w:tc>
        <w:sdt>
          <w:sdtPr>
            <w:rPr>
              <w:sz w:val="44"/>
              <w:szCs w:val="44"/>
            </w:rPr>
            <w:id w:val="1049428183"/>
            <w15:appearance w15:val="hidden"/>
            <w14:checkbox>
              <w14:checked w14:val="1"/>
              <w14:checkedState w14:val="0052" w14:font="Wingdings 2"/>
              <w14:uncheckedState w14:val="2610" w14:font="MS Gothic"/>
            </w14:checkbox>
          </w:sdtPr>
          <w:sdtContent>
            <w:tc>
              <w:tcPr>
                <w:tcW w:w="776" w:type="dxa"/>
              </w:tcPr>
              <w:p w14:paraId="59AE2BD5" w14:textId="1C9F3912" w:rsidR="45FE37C9" w:rsidRDefault="009C2D23" w:rsidP="45FE37C9">
                <w:pPr>
                  <w:jc w:val="center"/>
                  <w:rPr>
                    <w:rFonts w:ascii="Segoe UI Symbol" w:hAnsi="Segoe UI Symbol" w:cs="Segoe UI Symbol"/>
                    <w:color w:val="000000" w:themeColor="text1"/>
                    <w:sz w:val="40"/>
                    <w:szCs w:val="40"/>
                  </w:rPr>
                </w:pPr>
                <w:r>
                  <w:rPr>
                    <w:sz w:val="44"/>
                    <w:szCs w:val="44"/>
                  </w:rPr>
                  <w:sym w:font="Wingdings 2" w:char="F052"/>
                </w:r>
              </w:p>
            </w:tc>
          </w:sdtContent>
        </w:sdt>
        <w:sdt>
          <w:sdtPr>
            <w:rPr>
              <w:sz w:val="44"/>
              <w:szCs w:val="44"/>
            </w:rPr>
            <w:id w:val="-69430865"/>
            <w15:appearance w15:val="hidden"/>
            <w14:checkbox>
              <w14:checked w14:val="0"/>
              <w14:checkedState w14:val="0052" w14:font="Wingdings 2"/>
              <w14:uncheckedState w14:val="2610" w14:font="MS Gothic"/>
            </w14:checkbox>
          </w:sdtPr>
          <w:sdtContent>
            <w:tc>
              <w:tcPr>
                <w:tcW w:w="721" w:type="dxa"/>
              </w:tcPr>
              <w:p w14:paraId="76C97B6B" w14:textId="734C8335" w:rsidR="45FE37C9" w:rsidRDefault="00F937F2" w:rsidP="45FE37C9">
                <w:pPr>
                  <w:jc w:val="center"/>
                  <w:rPr>
                    <w:rFonts w:ascii="Segoe UI Symbol" w:hAnsi="Segoe UI Symbol" w:cs="Segoe UI Symbol"/>
                    <w:color w:val="000000" w:themeColor="text1"/>
                    <w:sz w:val="40"/>
                    <w:szCs w:val="40"/>
                  </w:rPr>
                </w:pPr>
                <w:r>
                  <w:rPr>
                    <w:rFonts w:ascii="MS Gothic" w:eastAsia="MS Gothic" w:hAnsi="MS Gothic" w:hint="eastAsia"/>
                    <w:sz w:val="44"/>
                    <w:szCs w:val="44"/>
                  </w:rPr>
                  <w:t>☐</w:t>
                </w:r>
              </w:p>
            </w:tc>
          </w:sdtContent>
        </w:sdt>
        <w:tc>
          <w:tcPr>
            <w:tcW w:w="7218" w:type="dxa"/>
          </w:tcPr>
          <w:p w14:paraId="7FB1301B" w14:textId="6214A0B4" w:rsidR="3703D121" w:rsidRDefault="7753DCF4" w:rsidP="45FE37C9">
            <w:pPr>
              <w:rPr>
                <w:rFonts w:ascii="Calibri" w:hAnsi="Calibri" w:cs="Calibri"/>
                <w:color w:val="000000" w:themeColor="text1"/>
              </w:rPr>
            </w:pPr>
            <w:r w:rsidRPr="45FE37C9">
              <w:rPr>
                <w:rFonts w:ascii="Calibri" w:hAnsi="Calibri" w:cs="Calibri"/>
                <w:color w:val="000000" w:themeColor="text1"/>
              </w:rPr>
              <w:t>Are the sampling and data-collection methods adequately summarized and referenced such the data can be understood by a 3</w:t>
            </w:r>
            <w:r w:rsidRPr="45FE37C9">
              <w:rPr>
                <w:rFonts w:ascii="Calibri" w:hAnsi="Calibri" w:cs="Calibri"/>
                <w:color w:val="000000" w:themeColor="text1"/>
                <w:vertAlign w:val="superscript"/>
              </w:rPr>
              <w:t>rd</w:t>
            </w:r>
            <w:r w:rsidRPr="45FE37C9">
              <w:rPr>
                <w:rFonts w:ascii="Calibri" w:hAnsi="Calibri" w:cs="Calibri"/>
                <w:color w:val="000000" w:themeColor="text1"/>
              </w:rPr>
              <w:t xml:space="preserve"> party?</w:t>
            </w:r>
          </w:p>
          <w:p w14:paraId="7065A1EB" w14:textId="77777777" w:rsidR="45FE37C9" w:rsidRDefault="45FE37C9" w:rsidP="45FE37C9">
            <w:pPr>
              <w:rPr>
                <w:rFonts w:ascii="Calibri" w:hAnsi="Calibri" w:cs="Calibri"/>
                <w:color w:val="000000" w:themeColor="text1"/>
              </w:rPr>
            </w:pPr>
          </w:p>
          <w:p w14:paraId="304B360D" w14:textId="333A24EB" w:rsidR="45FE37C9" w:rsidRDefault="7753DCF4" w:rsidP="00A22A32">
            <w:pPr>
              <w:rPr>
                <w:rFonts w:ascii="Calibri" w:hAnsi="Calibri" w:cs="Calibri"/>
                <w:color w:val="000000" w:themeColor="text1"/>
              </w:rPr>
            </w:pPr>
            <w:r w:rsidRPr="45FE37C9">
              <w:rPr>
                <w:rFonts w:ascii="Calibri" w:hAnsi="Calibri" w:cs="Calibri"/>
                <w:color w:val="000000" w:themeColor="text1"/>
              </w:rPr>
              <w:t>Comments:</w:t>
            </w:r>
            <w:r w:rsidR="00593AE6">
              <w:rPr>
                <w:rFonts w:ascii="Calibri" w:hAnsi="Calibri" w:cs="Calibri"/>
                <w:color w:val="000000" w:themeColor="text1"/>
              </w:rPr>
              <w:t xml:space="preserve"> </w:t>
            </w:r>
            <w:r w:rsidR="009C2D23">
              <w:rPr>
                <w:rFonts w:ascii="Calibri" w:hAnsi="Calibri" w:cs="Calibri"/>
                <w:color w:val="000000" w:themeColor="text1"/>
              </w:rPr>
              <w:t>See additional comments for tracked changes</w:t>
            </w:r>
            <w:r w:rsidR="00C71C0C">
              <w:rPr>
                <w:rFonts w:ascii="Calibri" w:hAnsi="Calibri" w:cs="Calibri"/>
                <w:color w:val="000000" w:themeColor="text1"/>
              </w:rPr>
              <w:t xml:space="preserve"> </w:t>
            </w:r>
          </w:p>
        </w:tc>
      </w:tr>
      <w:tr w:rsidR="45FE37C9" w14:paraId="44A67A69" w14:textId="77777777" w:rsidTr="00A20648">
        <w:trPr>
          <w:trHeight w:val="1880"/>
        </w:trPr>
        <w:tc>
          <w:tcPr>
            <w:tcW w:w="1355" w:type="dxa"/>
          </w:tcPr>
          <w:p w14:paraId="2176497E" w14:textId="5C2C6A77" w:rsidR="45FE37C9" w:rsidRDefault="0BDE41C0" w:rsidP="45FE37C9">
            <w:pPr>
              <w:jc w:val="center"/>
              <w:rPr>
                <w:color w:val="000000" w:themeColor="text1"/>
                <w:sz w:val="28"/>
                <w:szCs w:val="28"/>
              </w:rPr>
            </w:pPr>
            <w:r w:rsidRPr="5E3B1895">
              <w:rPr>
                <w:color w:val="000000" w:themeColor="text1"/>
                <w:sz w:val="28"/>
                <w:szCs w:val="28"/>
              </w:rPr>
              <w:t>7</w:t>
            </w:r>
          </w:p>
        </w:tc>
        <w:sdt>
          <w:sdtPr>
            <w:rPr>
              <w:sz w:val="44"/>
              <w:szCs w:val="44"/>
            </w:rPr>
            <w:id w:val="2072542249"/>
            <w15:appearance w15:val="hidden"/>
            <w14:checkbox>
              <w14:checked w14:val="1"/>
              <w14:checkedState w14:val="0052" w14:font="Wingdings 2"/>
              <w14:uncheckedState w14:val="2610" w14:font="MS Gothic"/>
            </w14:checkbox>
          </w:sdtPr>
          <w:sdtContent>
            <w:tc>
              <w:tcPr>
                <w:tcW w:w="776" w:type="dxa"/>
              </w:tcPr>
              <w:p w14:paraId="7DDE828F" w14:textId="01ED0975" w:rsidR="45FE37C9" w:rsidRDefault="005553E0" w:rsidP="45FE37C9">
                <w:pPr>
                  <w:jc w:val="center"/>
                  <w:rPr>
                    <w:rFonts w:ascii="Segoe UI Symbol" w:hAnsi="Segoe UI Symbol" w:cs="Segoe UI Symbol"/>
                    <w:color w:val="000000" w:themeColor="text1"/>
                    <w:sz w:val="40"/>
                    <w:szCs w:val="40"/>
                  </w:rPr>
                </w:pPr>
                <w:r>
                  <w:rPr>
                    <w:sz w:val="44"/>
                    <w:szCs w:val="44"/>
                  </w:rPr>
                  <w:sym w:font="Wingdings 2" w:char="F052"/>
                </w:r>
              </w:p>
            </w:tc>
          </w:sdtContent>
        </w:sdt>
        <w:sdt>
          <w:sdtPr>
            <w:rPr>
              <w:sz w:val="44"/>
              <w:szCs w:val="44"/>
            </w:rPr>
            <w:id w:val="-829062939"/>
            <w15:appearance w15:val="hidden"/>
            <w14:checkbox>
              <w14:checked w14:val="0"/>
              <w14:checkedState w14:val="0052" w14:font="Wingdings 2"/>
              <w14:uncheckedState w14:val="2610" w14:font="MS Gothic"/>
            </w14:checkbox>
          </w:sdtPr>
          <w:sdtContent>
            <w:tc>
              <w:tcPr>
                <w:tcW w:w="721" w:type="dxa"/>
              </w:tcPr>
              <w:p w14:paraId="1381362F" w14:textId="3ED08002" w:rsidR="45FE37C9" w:rsidRDefault="009A7581" w:rsidP="45FE37C9">
                <w:pPr>
                  <w:jc w:val="center"/>
                  <w:rPr>
                    <w:rFonts w:ascii="Segoe UI Symbol" w:hAnsi="Segoe UI Symbol" w:cs="Segoe UI Symbol"/>
                    <w:color w:val="000000" w:themeColor="text1"/>
                    <w:sz w:val="40"/>
                    <w:szCs w:val="40"/>
                  </w:rPr>
                </w:pPr>
                <w:r>
                  <w:rPr>
                    <w:rFonts w:ascii="MS Gothic" w:eastAsia="MS Gothic" w:hAnsi="MS Gothic" w:hint="eastAsia"/>
                    <w:sz w:val="44"/>
                    <w:szCs w:val="44"/>
                  </w:rPr>
                  <w:t>☐</w:t>
                </w:r>
              </w:p>
            </w:tc>
          </w:sdtContent>
        </w:sdt>
        <w:tc>
          <w:tcPr>
            <w:tcW w:w="7218" w:type="dxa"/>
          </w:tcPr>
          <w:p w14:paraId="11469189" w14:textId="6C8898AC" w:rsidR="38CF8CDD" w:rsidRDefault="38CF8CDD" w:rsidP="45FE37C9">
            <w:pPr>
              <w:rPr>
                <w:rFonts w:ascii="Calibri" w:hAnsi="Calibri" w:cs="Calibri"/>
                <w:color w:val="000000" w:themeColor="text1"/>
              </w:rPr>
            </w:pPr>
            <w:r w:rsidRPr="45FE37C9">
              <w:rPr>
                <w:rFonts w:ascii="Calibri" w:hAnsi="Calibri" w:cs="Calibri"/>
                <w:color w:val="000000" w:themeColor="text1"/>
              </w:rPr>
              <w:t>Does the metadata contain definitions of the values in each field such that a 3</w:t>
            </w:r>
            <w:r w:rsidRPr="45FE37C9">
              <w:rPr>
                <w:rFonts w:ascii="Calibri" w:hAnsi="Calibri" w:cs="Calibri"/>
                <w:color w:val="000000" w:themeColor="text1"/>
                <w:vertAlign w:val="superscript"/>
              </w:rPr>
              <w:t>rd</w:t>
            </w:r>
            <w:r w:rsidRPr="45FE37C9">
              <w:rPr>
                <w:rFonts w:ascii="Calibri" w:hAnsi="Calibri" w:cs="Calibri"/>
                <w:color w:val="000000" w:themeColor="text1"/>
              </w:rPr>
              <w:t xml:space="preserve"> party can understand them?</w:t>
            </w:r>
          </w:p>
          <w:p w14:paraId="391A50F7" w14:textId="77777777" w:rsidR="45FE37C9" w:rsidRDefault="45FE37C9" w:rsidP="45FE37C9">
            <w:pPr>
              <w:rPr>
                <w:rFonts w:ascii="Calibri" w:hAnsi="Calibri" w:cs="Calibri"/>
                <w:color w:val="000000" w:themeColor="text1"/>
              </w:rPr>
            </w:pPr>
          </w:p>
          <w:p w14:paraId="742C41EA" w14:textId="77777777" w:rsidR="45FE37C9" w:rsidRDefault="38CF8CDD" w:rsidP="00A22A32">
            <w:pPr>
              <w:rPr>
                <w:rFonts w:ascii="Calibri" w:hAnsi="Calibri" w:cs="Calibri"/>
                <w:color w:val="000000" w:themeColor="text1"/>
              </w:rPr>
            </w:pPr>
            <w:r w:rsidRPr="45FE37C9">
              <w:rPr>
                <w:rFonts w:ascii="Calibri" w:hAnsi="Calibri" w:cs="Calibri"/>
                <w:color w:val="000000" w:themeColor="text1"/>
              </w:rPr>
              <w:t>Comments:</w:t>
            </w:r>
            <w:r w:rsidR="00DE0927">
              <w:rPr>
                <w:rFonts w:ascii="Calibri" w:hAnsi="Calibri" w:cs="Calibri"/>
                <w:color w:val="000000" w:themeColor="text1"/>
              </w:rPr>
              <w:t xml:space="preserve"> </w:t>
            </w:r>
            <w:r w:rsidR="00096FB8">
              <w:rPr>
                <w:rFonts w:ascii="Calibri" w:hAnsi="Calibri" w:cs="Calibri"/>
                <w:color w:val="000000" w:themeColor="text1"/>
              </w:rPr>
              <w:t>Count could be changed from “dimensionless” to “number”</w:t>
            </w:r>
          </w:p>
          <w:p w14:paraId="7F8B0243" w14:textId="77777777" w:rsidR="001935CD" w:rsidRDefault="001935CD" w:rsidP="00A22A32">
            <w:pPr>
              <w:rPr>
                <w:rFonts w:ascii="Calibri" w:hAnsi="Calibri" w:cs="Calibri"/>
                <w:color w:val="000000" w:themeColor="text1"/>
              </w:rPr>
            </w:pPr>
          </w:p>
          <w:p w14:paraId="5A31596E" w14:textId="77777777" w:rsidR="001935CD" w:rsidRDefault="001935CD" w:rsidP="00A22A32">
            <w:pPr>
              <w:rPr>
                <w:rFonts w:ascii="Calibri" w:hAnsi="Calibri" w:cs="Calibri"/>
                <w:color w:val="000000" w:themeColor="text1"/>
              </w:rPr>
            </w:pPr>
            <w:r>
              <w:rPr>
                <w:rFonts w:ascii="Calibri" w:hAnsi="Calibri" w:cs="Calibri"/>
                <w:color w:val="000000" w:themeColor="text1"/>
              </w:rPr>
              <w:t xml:space="preserve">Code definition for density class for this file: </w:t>
            </w:r>
            <w:r w:rsidRPr="001935CD">
              <w:rPr>
                <w:rFonts w:ascii="Calibri" w:hAnsi="Calibri" w:cs="Calibri"/>
                <w:color w:val="000000" w:themeColor="text1"/>
              </w:rPr>
              <w:t>HTLN_MoBlad_CountData1997-2021_Cleaned_INTERNAL.csv</w:t>
            </w:r>
            <w:r>
              <w:rPr>
                <w:rFonts w:ascii="Calibri" w:hAnsi="Calibri" w:cs="Calibri"/>
                <w:color w:val="000000" w:themeColor="text1"/>
              </w:rPr>
              <w:t xml:space="preserve"> has non-standard characters</w:t>
            </w:r>
            <w:r w:rsidR="00A20648">
              <w:rPr>
                <w:rFonts w:ascii="Calibri" w:hAnsi="Calibri" w:cs="Calibri"/>
                <w:color w:val="000000" w:themeColor="text1"/>
              </w:rPr>
              <w:t xml:space="preserve"> for code 7</w:t>
            </w:r>
          </w:p>
          <w:p w14:paraId="78A2AC96" w14:textId="77777777" w:rsidR="00CD4804" w:rsidRDefault="00CD4804" w:rsidP="00A22A32">
            <w:pPr>
              <w:rPr>
                <w:rFonts w:ascii="Calibri" w:hAnsi="Calibri" w:cs="Calibri"/>
                <w:color w:val="000000" w:themeColor="text1"/>
              </w:rPr>
            </w:pPr>
          </w:p>
          <w:p w14:paraId="4E107009" w14:textId="7DDC793C" w:rsidR="00CD4804" w:rsidRDefault="00CD4804" w:rsidP="00A22A32">
            <w:pPr>
              <w:rPr>
                <w:rFonts w:ascii="Calibri" w:hAnsi="Calibri" w:cs="Calibri"/>
                <w:color w:val="000000" w:themeColor="text1"/>
              </w:rPr>
            </w:pPr>
            <w:r>
              <w:rPr>
                <w:rFonts w:ascii="Calibri" w:hAnsi="Calibri" w:cs="Calibri"/>
                <w:color w:val="000000" w:themeColor="text1"/>
              </w:rPr>
              <w:t xml:space="preserve">Definition for Event for this file: </w:t>
            </w:r>
            <w:r w:rsidRPr="00CD4804">
              <w:rPr>
                <w:rFonts w:ascii="Calibri" w:hAnsi="Calibri" w:cs="Calibri"/>
                <w:color w:val="000000" w:themeColor="text1"/>
              </w:rPr>
              <w:t>HTLN_MoBlad_PARData_Cleaned_INTERNAL.csv</w:t>
            </w:r>
            <w:r>
              <w:rPr>
                <w:rFonts w:ascii="Calibri" w:hAnsi="Calibri" w:cs="Calibri"/>
                <w:color w:val="000000" w:themeColor="text1"/>
              </w:rPr>
              <w:t xml:space="preserve"> has occurr</w:t>
            </w:r>
            <w:r w:rsidR="004D11CE">
              <w:rPr>
                <w:rFonts w:ascii="Calibri" w:hAnsi="Calibri" w:cs="Calibri"/>
                <w:color w:val="000000" w:themeColor="text1"/>
              </w:rPr>
              <w:t xml:space="preserve">ence misspelled </w:t>
            </w:r>
          </w:p>
        </w:tc>
      </w:tr>
      <w:tr w:rsidR="009A7581" w14:paraId="60110F1E" w14:textId="77777777" w:rsidTr="00865628">
        <w:trPr>
          <w:trHeight w:val="300"/>
        </w:trPr>
        <w:tc>
          <w:tcPr>
            <w:tcW w:w="1355" w:type="dxa"/>
          </w:tcPr>
          <w:p w14:paraId="674440D9" w14:textId="7BCD0500" w:rsidR="009A7581" w:rsidRPr="5E3B1895" w:rsidRDefault="009A7581" w:rsidP="45FE37C9">
            <w:pPr>
              <w:jc w:val="center"/>
              <w:rPr>
                <w:color w:val="000000" w:themeColor="text1"/>
                <w:sz w:val="28"/>
                <w:szCs w:val="28"/>
              </w:rPr>
            </w:pPr>
            <w:r>
              <w:rPr>
                <w:color w:val="000000" w:themeColor="text1"/>
                <w:sz w:val="28"/>
                <w:szCs w:val="28"/>
              </w:rPr>
              <w:t>8</w:t>
            </w:r>
          </w:p>
        </w:tc>
        <w:sdt>
          <w:sdtPr>
            <w:rPr>
              <w:sz w:val="44"/>
              <w:szCs w:val="44"/>
            </w:rPr>
            <w:id w:val="-1665457063"/>
            <w15:appearance w15:val="hidden"/>
            <w14:checkbox>
              <w14:checked w14:val="1"/>
              <w14:checkedState w14:val="0052" w14:font="Wingdings 2"/>
              <w14:uncheckedState w14:val="2610" w14:font="MS Gothic"/>
            </w14:checkbox>
          </w:sdtPr>
          <w:sdtContent>
            <w:tc>
              <w:tcPr>
                <w:tcW w:w="776" w:type="dxa"/>
              </w:tcPr>
              <w:p w14:paraId="4078BA05" w14:textId="2D7FBA0A" w:rsidR="009A7581" w:rsidRDefault="005553E0" w:rsidP="45FE37C9">
                <w:pPr>
                  <w:jc w:val="center"/>
                  <w:rPr>
                    <w:sz w:val="44"/>
                    <w:szCs w:val="44"/>
                  </w:rPr>
                </w:pPr>
                <w:r>
                  <w:rPr>
                    <w:sz w:val="44"/>
                    <w:szCs w:val="44"/>
                  </w:rPr>
                  <w:sym w:font="Wingdings 2" w:char="F052"/>
                </w:r>
              </w:p>
            </w:tc>
          </w:sdtContent>
        </w:sdt>
        <w:sdt>
          <w:sdtPr>
            <w:rPr>
              <w:sz w:val="44"/>
              <w:szCs w:val="44"/>
            </w:rPr>
            <w:id w:val="-2057926459"/>
            <w15:appearance w15:val="hidden"/>
            <w14:checkbox>
              <w14:checked w14:val="0"/>
              <w14:checkedState w14:val="0052" w14:font="Wingdings 2"/>
              <w14:uncheckedState w14:val="2610" w14:font="MS Gothic"/>
            </w14:checkbox>
          </w:sdtPr>
          <w:sdtContent>
            <w:tc>
              <w:tcPr>
                <w:tcW w:w="721" w:type="dxa"/>
              </w:tcPr>
              <w:p w14:paraId="72852EF3" w14:textId="6D8DDD35" w:rsidR="009A7581" w:rsidRDefault="00A22A32" w:rsidP="45FE37C9">
                <w:pPr>
                  <w:jc w:val="center"/>
                  <w:rPr>
                    <w:sz w:val="44"/>
                    <w:szCs w:val="44"/>
                  </w:rPr>
                </w:pPr>
                <w:r>
                  <w:rPr>
                    <w:rFonts w:ascii="MS Gothic" w:eastAsia="MS Gothic" w:hAnsi="MS Gothic" w:hint="eastAsia"/>
                    <w:sz w:val="44"/>
                    <w:szCs w:val="44"/>
                  </w:rPr>
                  <w:t>☐</w:t>
                </w:r>
              </w:p>
            </w:tc>
          </w:sdtContent>
        </w:sdt>
        <w:tc>
          <w:tcPr>
            <w:tcW w:w="7218" w:type="dxa"/>
          </w:tcPr>
          <w:p w14:paraId="3DB5BB9E" w14:textId="0B83449E" w:rsidR="00A22A32" w:rsidRPr="45FE37C9" w:rsidRDefault="00DE0927" w:rsidP="00A22A32">
            <w:pPr>
              <w:rPr>
                <w:rFonts w:ascii="Calibri" w:hAnsi="Calibri" w:cs="Calibri"/>
                <w:color w:val="000000" w:themeColor="text1"/>
              </w:rPr>
            </w:pPr>
            <w:r>
              <w:rPr>
                <w:rFonts w:ascii="Calibri" w:hAnsi="Calibri" w:cs="Calibri"/>
                <w:color w:val="000000" w:themeColor="text1"/>
              </w:rPr>
              <w:t>If missing values are present</w:t>
            </w:r>
            <w:r w:rsidR="00A22A32">
              <w:rPr>
                <w:rFonts w:ascii="Calibri" w:hAnsi="Calibri" w:cs="Calibri"/>
                <w:color w:val="000000" w:themeColor="text1"/>
              </w:rPr>
              <w:t xml:space="preserve"> (i.e. data are absent)</w:t>
            </w:r>
            <w:r>
              <w:rPr>
                <w:rFonts w:ascii="Calibri" w:hAnsi="Calibri" w:cs="Calibri"/>
                <w:color w:val="000000" w:themeColor="text1"/>
              </w:rPr>
              <w:t>, are appropriate missing value codes included and defined in metadata?</w:t>
            </w:r>
            <w:r>
              <w:rPr>
                <w:rFonts w:ascii="Calibri" w:hAnsi="Calibri" w:cs="Calibri"/>
                <w:color w:val="000000" w:themeColor="text1"/>
              </w:rPr>
              <w:br/>
            </w:r>
            <w:r>
              <w:rPr>
                <w:rFonts w:ascii="Calibri" w:hAnsi="Calibri" w:cs="Calibri"/>
                <w:color w:val="000000" w:themeColor="text1"/>
              </w:rPr>
              <w:br/>
              <w:t xml:space="preserve">Comments: </w:t>
            </w:r>
          </w:p>
          <w:p w14:paraId="7A671802" w14:textId="0EC856E5" w:rsidR="00DE0927" w:rsidRPr="45FE37C9" w:rsidRDefault="00DE0927" w:rsidP="45FE37C9">
            <w:pPr>
              <w:rPr>
                <w:rFonts w:ascii="Calibri" w:hAnsi="Calibri" w:cs="Calibri"/>
                <w:color w:val="000000" w:themeColor="text1"/>
              </w:rPr>
            </w:pPr>
          </w:p>
        </w:tc>
      </w:tr>
      <w:tr w:rsidR="00865628" w14:paraId="5CE51C49" w14:textId="77777777" w:rsidTr="00865628">
        <w:tc>
          <w:tcPr>
            <w:tcW w:w="1355" w:type="dxa"/>
          </w:tcPr>
          <w:p w14:paraId="35BB28C2" w14:textId="29A27C30" w:rsidR="00865628" w:rsidRPr="00652932" w:rsidRDefault="009A7581" w:rsidP="00865628">
            <w:pPr>
              <w:jc w:val="center"/>
              <w:rPr>
                <w:color w:val="000000"/>
                <w:sz w:val="28"/>
                <w:szCs w:val="28"/>
              </w:rPr>
            </w:pPr>
            <w:r>
              <w:rPr>
                <w:color w:val="000000"/>
                <w:sz w:val="28"/>
                <w:szCs w:val="28"/>
              </w:rPr>
              <w:t>9</w:t>
            </w:r>
          </w:p>
        </w:tc>
        <w:sdt>
          <w:sdtPr>
            <w:rPr>
              <w:sz w:val="44"/>
              <w:szCs w:val="44"/>
            </w:rPr>
            <w:id w:val="-88922354"/>
            <w15:appearance w15:val="hidden"/>
            <w14:checkbox>
              <w14:checked w14:val="1"/>
              <w14:checkedState w14:val="0052" w14:font="Wingdings 2"/>
              <w14:uncheckedState w14:val="2610" w14:font="MS Gothic"/>
            </w14:checkbox>
          </w:sdtPr>
          <w:sdtContent>
            <w:tc>
              <w:tcPr>
                <w:tcW w:w="776" w:type="dxa"/>
              </w:tcPr>
              <w:p w14:paraId="6BF63A8F" w14:textId="21CEE939" w:rsidR="00865628" w:rsidRPr="007C79CA" w:rsidRDefault="00D652A1" w:rsidP="00865628">
                <w:pPr>
                  <w:jc w:val="center"/>
                  <w:rPr>
                    <w:rFonts w:ascii="Segoe UI Symbol" w:hAnsi="Segoe UI Symbol" w:cs="Segoe UI Symbol"/>
                    <w:color w:val="000000"/>
                    <w:sz w:val="40"/>
                    <w:szCs w:val="40"/>
                  </w:rPr>
                </w:pPr>
                <w:r>
                  <w:rPr>
                    <w:sz w:val="44"/>
                    <w:szCs w:val="44"/>
                  </w:rPr>
                  <w:sym w:font="Wingdings 2" w:char="F052"/>
                </w:r>
              </w:p>
            </w:tc>
          </w:sdtContent>
        </w:sdt>
        <w:sdt>
          <w:sdtPr>
            <w:rPr>
              <w:sz w:val="44"/>
              <w:szCs w:val="44"/>
            </w:rPr>
            <w:id w:val="-1904748855"/>
            <w15:appearance w15:val="hidden"/>
            <w14:checkbox>
              <w14:checked w14:val="0"/>
              <w14:checkedState w14:val="0052" w14:font="Wingdings 2"/>
              <w14:uncheckedState w14:val="2610" w14:font="MS Gothic"/>
            </w14:checkbox>
          </w:sdtPr>
          <w:sdtContent>
            <w:tc>
              <w:tcPr>
                <w:tcW w:w="721" w:type="dxa"/>
              </w:tcPr>
              <w:p w14:paraId="603160AE" w14:textId="1193B55F" w:rsidR="00865628" w:rsidRPr="007C79CA" w:rsidRDefault="00865628" w:rsidP="00865628">
                <w:pPr>
                  <w:jc w:val="center"/>
                  <w:rPr>
                    <w:rFonts w:ascii="Segoe UI Symbol" w:hAnsi="Segoe UI Symbol" w:cs="Segoe UI Symbol"/>
                    <w:color w:val="000000"/>
                    <w:sz w:val="40"/>
                    <w:szCs w:val="40"/>
                  </w:rPr>
                </w:pPr>
                <w:r>
                  <w:rPr>
                    <w:rFonts w:ascii="MS Gothic" w:eastAsia="MS Gothic" w:hAnsi="MS Gothic" w:hint="eastAsia"/>
                    <w:sz w:val="44"/>
                    <w:szCs w:val="44"/>
                  </w:rPr>
                  <w:t>☐</w:t>
                </w:r>
              </w:p>
            </w:tc>
          </w:sdtContent>
        </w:sdt>
        <w:tc>
          <w:tcPr>
            <w:tcW w:w="7218" w:type="dxa"/>
          </w:tcPr>
          <w:p w14:paraId="625A93CA" w14:textId="14BC1099" w:rsidR="00865628" w:rsidRDefault="00865628" w:rsidP="00865628">
            <w:commentRangeStart w:id="0"/>
            <w:r>
              <w:t>Do filenames provide context, are they reasonably clear, and do they use a consistent naming convention (</w:t>
            </w:r>
            <w:commentRangeEnd w:id="0"/>
            <w:r>
              <w:rPr>
                <w:rStyle w:val="CommentReference"/>
              </w:rPr>
              <w:commentReference w:id="0"/>
            </w:r>
            <w:r>
              <w:t>or example, ‘MeasurementA_Location1_Date.csv’, ‘MeasurementA_Location2_Date.csv’, ‘MeasurementB_Location1_Date.csv’,)</w:t>
            </w:r>
          </w:p>
          <w:p w14:paraId="38912740" w14:textId="75992ABC" w:rsidR="00865628" w:rsidRDefault="00865628" w:rsidP="00865628"/>
          <w:p w14:paraId="300DA16F" w14:textId="4ED8C5BD" w:rsidR="00865628" w:rsidRDefault="00865628" w:rsidP="00865628">
            <w:r>
              <w:t>Comments:</w:t>
            </w:r>
          </w:p>
          <w:p w14:paraId="6156E03B" w14:textId="0B3A9B0A" w:rsidR="00865628" w:rsidRDefault="00865628" w:rsidP="00865628"/>
        </w:tc>
      </w:tr>
      <w:tr w:rsidR="00865628" w14:paraId="5FDC9B14" w14:textId="77777777" w:rsidTr="00865628">
        <w:tc>
          <w:tcPr>
            <w:tcW w:w="1355" w:type="dxa"/>
          </w:tcPr>
          <w:p w14:paraId="67851DD0" w14:textId="3C164D07" w:rsidR="00865628" w:rsidRPr="00652932" w:rsidRDefault="009A7581" w:rsidP="00865628">
            <w:pPr>
              <w:jc w:val="center"/>
              <w:rPr>
                <w:color w:val="000000"/>
                <w:sz w:val="28"/>
                <w:szCs w:val="28"/>
              </w:rPr>
            </w:pPr>
            <w:r>
              <w:rPr>
                <w:color w:val="000000"/>
                <w:sz w:val="28"/>
                <w:szCs w:val="28"/>
              </w:rPr>
              <w:t>10</w:t>
            </w:r>
          </w:p>
        </w:tc>
        <w:sdt>
          <w:sdtPr>
            <w:rPr>
              <w:sz w:val="44"/>
              <w:szCs w:val="44"/>
            </w:rPr>
            <w:id w:val="744537898"/>
            <w15:appearance w15:val="hidden"/>
            <w14:checkbox>
              <w14:checked w14:val="1"/>
              <w14:checkedState w14:val="0052" w14:font="Wingdings 2"/>
              <w14:uncheckedState w14:val="2610" w14:font="MS Gothic"/>
            </w14:checkbox>
          </w:sdtPr>
          <w:sdtContent>
            <w:tc>
              <w:tcPr>
                <w:tcW w:w="776" w:type="dxa"/>
              </w:tcPr>
              <w:p w14:paraId="20C04308" w14:textId="1CE69857" w:rsidR="00865628" w:rsidRPr="007C79CA" w:rsidRDefault="00135D9D" w:rsidP="00865628">
                <w:pPr>
                  <w:jc w:val="center"/>
                  <w:rPr>
                    <w:rFonts w:ascii="Segoe UI Symbol" w:hAnsi="Segoe UI Symbol" w:cs="Segoe UI Symbol"/>
                    <w:color w:val="000000"/>
                    <w:sz w:val="40"/>
                    <w:szCs w:val="40"/>
                  </w:rPr>
                </w:pPr>
                <w:r>
                  <w:rPr>
                    <w:sz w:val="44"/>
                    <w:szCs w:val="44"/>
                  </w:rPr>
                  <w:sym w:font="Wingdings 2" w:char="F052"/>
                </w:r>
              </w:p>
            </w:tc>
          </w:sdtContent>
        </w:sdt>
        <w:sdt>
          <w:sdtPr>
            <w:rPr>
              <w:sz w:val="44"/>
              <w:szCs w:val="44"/>
            </w:rPr>
            <w:id w:val="306672547"/>
            <w15:appearance w15:val="hidden"/>
            <w14:checkbox>
              <w14:checked w14:val="0"/>
              <w14:checkedState w14:val="0052" w14:font="Wingdings 2"/>
              <w14:uncheckedState w14:val="2610" w14:font="MS Gothic"/>
            </w14:checkbox>
          </w:sdtPr>
          <w:sdtContent>
            <w:tc>
              <w:tcPr>
                <w:tcW w:w="721" w:type="dxa"/>
              </w:tcPr>
              <w:p w14:paraId="0AD851C4" w14:textId="642FA381" w:rsidR="00865628" w:rsidRPr="007C79CA" w:rsidRDefault="00865628" w:rsidP="00865628">
                <w:pPr>
                  <w:jc w:val="center"/>
                  <w:rPr>
                    <w:rFonts w:ascii="Segoe UI Symbol" w:hAnsi="Segoe UI Symbol" w:cs="Segoe UI Symbol"/>
                    <w:color w:val="000000"/>
                    <w:sz w:val="40"/>
                    <w:szCs w:val="40"/>
                  </w:rPr>
                </w:pPr>
                <w:r>
                  <w:rPr>
                    <w:rFonts w:ascii="MS Gothic" w:eastAsia="MS Gothic" w:hAnsi="MS Gothic" w:hint="eastAsia"/>
                    <w:sz w:val="44"/>
                    <w:szCs w:val="44"/>
                  </w:rPr>
                  <w:t>☐</w:t>
                </w:r>
              </w:p>
            </w:tc>
          </w:sdtContent>
        </w:sdt>
        <w:tc>
          <w:tcPr>
            <w:tcW w:w="7218" w:type="dxa"/>
          </w:tcPr>
          <w:p w14:paraId="6B445665" w14:textId="1C8C6B7E" w:rsidR="00865628" w:rsidRDefault="00865628" w:rsidP="00865628">
            <w:pPr>
              <w:rPr>
                <w:rFonts w:ascii="Calibri" w:hAnsi="Calibri" w:cs="Calibri"/>
                <w:color w:val="000000"/>
              </w:rPr>
            </w:pPr>
            <w:r>
              <w:rPr>
                <w:rFonts w:ascii="Calibri" w:hAnsi="Calibri" w:cs="Calibri"/>
                <w:color w:val="000000"/>
              </w:rPr>
              <w:t>Do column labels provide context, can they be interpreted by humans, and are they consistently formatted?</w:t>
            </w:r>
          </w:p>
          <w:p w14:paraId="18A8E030" w14:textId="77777777" w:rsidR="00865628" w:rsidRDefault="00865628" w:rsidP="00865628">
            <w:pPr>
              <w:rPr>
                <w:rFonts w:ascii="Calibri" w:hAnsi="Calibri" w:cs="Calibri"/>
                <w:color w:val="000000"/>
              </w:rPr>
            </w:pPr>
          </w:p>
          <w:p w14:paraId="3C75B8C2" w14:textId="6D26BB79" w:rsidR="00865628" w:rsidRDefault="00865628" w:rsidP="00865628">
            <w:r>
              <w:t>Comments:</w:t>
            </w:r>
          </w:p>
          <w:p w14:paraId="27C58719" w14:textId="4812A03E" w:rsidR="00865628" w:rsidRDefault="00865628" w:rsidP="00865628"/>
        </w:tc>
      </w:tr>
      <w:tr w:rsidR="00865628" w14:paraId="7665BED6" w14:textId="77777777" w:rsidTr="00865628">
        <w:tc>
          <w:tcPr>
            <w:tcW w:w="1355" w:type="dxa"/>
          </w:tcPr>
          <w:p w14:paraId="3D219364" w14:textId="14FB378C" w:rsidR="00865628" w:rsidRPr="00652932" w:rsidRDefault="00865628" w:rsidP="00865628">
            <w:pPr>
              <w:jc w:val="center"/>
              <w:rPr>
                <w:color w:val="000000"/>
                <w:sz w:val="28"/>
                <w:szCs w:val="28"/>
              </w:rPr>
            </w:pPr>
            <w:r w:rsidRPr="5E3B1895">
              <w:rPr>
                <w:color w:val="000000" w:themeColor="text1"/>
                <w:sz w:val="28"/>
                <w:szCs w:val="28"/>
              </w:rPr>
              <w:t>1</w:t>
            </w:r>
            <w:r w:rsidR="009A7581">
              <w:rPr>
                <w:color w:val="000000" w:themeColor="text1"/>
                <w:sz w:val="28"/>
                <w:szCs w:val="28"/>
              </w:rPr>
              <w:t>1</w:t>
            </w:r>
          </w:p>
        </w:tc>
        <w:sdt>
          <w:sdtPr>
            <w:rPr>
              <w:sz w:val="44"/>
              <w:szCs w:val="44"/>
            </w:rPr>
            <w:id w:val="-1640951649"/>
            <w15:appearance w15:val="hidden"/>
            <w14:checkbox>
              <w14:checked w14:val="1"/>
              <w14:checkedState w14:val="0052" w14:font="Wingdings 2"/>
              <w14:uncheckedState w14:val="2610" w14:font="MS Gothic"/>
            </w14:checkbox>
          </w:sdtPr>
          <w:sdtContent>
            <w:tc>
              <w:tcPr>
                <w:tcW w:w="776" w:type="dxa"/>
              </w:tcPr>
              <w:p w14:paraId="2EC6D0D4" w14:textId="15743F88" w:rsidR="00865628" w:rsidRPr="007C79CA" w:rsidRDefault="00203968" w:rsidP="00865628">
                <w:pPr>
                  <w:jc w:val="center"/>
                  <w:rPr>
                    <w:rFonts w:ascii="Segoe UI Symbol" w:hAnsi="Segoe UI Symbol" w:cs="Segoe UI Symbol"/>
                    <w:color w:val="000000"/>
                    <w:sz w:val="40"/>
                    <w:szCs w:val="40"/>
                  </w:rPr>
                </w:pPr>
                <w:r>
                  <w:rPr>
                    <w:sz w:val="44"/>
                    <w:szCs w:val="44"/>
                  </w:rPr>
                  <w:sym w:font="Wingdings 2" w:char="F052"/>
                </w:r>
              </w:p>
            </w:tc>
          </w:sdtContent>
        </w:sdt>
        <w:sdt>
          <w:sdtPr>
            <w:rPr>
              <w:sz w:val="44"/>
              <w:szCs w:val="44"/>
            </w:rPr>
            <w:id w:val="-419948263"/>
            <w15:appearance w15:val="hidden"/>
            <w14:checkbox>
              <w14:checked w14:val="0"/>
              <w14:checkedState w14:val="0052" w14:font="Wingdings 2"/>
              <w14:uncheckedState w14:val="2610" w14:font="MS Gothic"/>
            </w14:checkbox>
          </w:sdtPr>
          <w:sdtContent>
            <w:tc>
              <w:tcPr>
                <w:tcW w:w="721" w:type="dxa"/>
              </w:tcPr>
              <w:p w14:paraId="1C462F88" w14:textId="29574525" w:rsidR="00865628" w:rsidRPr="007C79CA" w:rsidRDefault="00865628" w:rsidP="00865628">
                <w:pPr>
                  <w:jc w:val="center"/>
                  <w:rPr>
                    <w:rFonts w:ascii="Segoe UI Symbol" w:hAnsi="Segoe UI Symbol" w:cs="Segoe UI Symbol"/>
                    <w:color w:val="000000"/>
                    <w:sz w:val="40"/>
                    <w:szCs w:val="40"/>
                  </w:rPr>
                </w:pPr>
                <w:r>
                  <w:rPr>
                    <w:rFonts w:ascii="MS Gothic" w:eastAsia="MS Gothic" w:hAnsi="MS Gothic" w:hint="eastAsia"/>
                    <w:sz w:val="44"/>
                    <w:szCs w:val="44"/>
                  </w:rPr>
                  <w:t>☐</w:t>
                </w:r>
              </w:p>
            </w:tc>
          </w:sdtContent>
        </w:sdt>
        <w:tc>
          <w:tcPr>
            <w:tcW w:w="7218" w:type="dxa"/>
          </w:tcPr>
          <w:p w14:paraId="2A46265E" w14:textId="7702B711" w:rsidR="00865628" w:rsidRDefault="00865628" w:rsidP="00865628">
            <w:pPr>
              <w:rPr>
                <w:rFonts w:ascii="Calibri" w:hAnsi="Calibri" w:cs="Calibri"/>
                <w:color w:val="000000"/>
              </w:rPr>
            </w:pPr>
            <w:r w:rsidRPr="7B2DCCA9">
              <w:rPr>
                <w:rFonts w:ascii="Calibri" w:hAnsi="Calibri" w:cs="Calibri"/>
                <w:color w:val="000000" w:themeColor="text1"/>
              </w:rPr>
              <w:t xml:space="preserve">Does each column contain only one data type </w:t>
            </w:r>
            <w:r w:rsidR="00DE0927">
              <w:rPr>
                <w:rFonts w:ascii="Calibri" w:hAnsi="Calibri" w:cs="Calibri"/>
                <w:color w:val="000000" w:themeColor="text1"/>
              </w:rPr>
              <w:t xml:space="preserve">(excluding missing value codes) </w:t>
            </w:r>
            <w:r w:rsidRPr="7B2DCCA9">
              <w:rPr>
                <w:rFonts w:ascii="Calibri" w:hAnsi="Calibri" w:cs="Calibri"/>
                <w:color w:val="000000" w:themeColor="text1"/>
              </w:rPr>
              <w:t>or one data format? For example, date formats should be consistent within a column; numeric data only contains numbers, etc.</w:t>
            </w:r>
          </w:p>
          <w:p w14:paraId="603AB9CA" w14:textId="77777777" w:rsidR="00865628" w:rsidRDefault="00865628" w:rsidP="00865628"/>
          <w:p w14:paraId="2125BCB9" w14:textId="01F30CAB" w:rsidR="00865628" w:rsidRDefault="00865628" w:rsidP="00865628">
            <w:r>
              <w:t>Comments:</w:t>
            </w:r>
          </w:p>
          <w:p w14:paraId="4B9A3811" w14:textId="2DB202E4" w:rsidR="00865628" w:rsidRDefault="00865628" w:rsidP="00865628"/>
        </w:tc>
      </w:tr>
      <w:tr w:rsidR="00865628" w14:paraId="1DFEB0DF" w14:textId="77777777" w:rsidTr="00865628">
        <w:tc>
          <w:tcPr>
            <w:tcW w:w="1355" w:type="dxa"/>
          </w:tcPr>
          <w:p w14:paraId="14B03FC4" w14:textId="6FFA7A4D" w:rsidR="00865628" w:rsidRPr="00652932" w:rsidRDefault="00865628" w:rsidP="00865628">
            <w:pPr>
              <w:jc w:val="center"/>
              <w:rPr>
                <w:color w:val="000000"/>
                <w:sz w:val="28"/>
                <w:szCs w:val="28"/>
              </w:rPr>
            </w:pPr>
            <w:r w:rsidRPr="5E3B1895">
              <w:rPr>
                <w:color w:val="000000" w:themeColor="text1"/>
                <w:sz w:val="28"/>
                <w:szCs w:val="28"/>
              </w:rPr>
              <w:lastRenderedPageBreak/>
              <w:t>1</w:t>
            </w:r>
            <w:r w:rsidR="009A7581">
              <w:rPr>
                <w:color w:val="000000" w:themeColor="text1"/>
                <w:sz w:val="28"/>
                <w:szCs w:val="28"/>
              </w:rPr>
              <w:t>2</w:t>
            </w:r>
          </w:p>
        </w:tc>
        <w:sdt>
          <w:sdtPr>
            <w:rPr>
              <w:sz w:val="44"/>
              <w:szCs w:val="44"/>
            </w:rPr>
            <w:id w:val="266432494"/>
            <w15:appearance w15:val="hidden"/>
            <w14:checkbox>
              <w14:checked w14:val="1"/>
              <w14:checkedState w14:val="0052" w14:font="Wingdings 2"/>
              <w14:uncheckedState w14:val="2610" w14:font="MS Gothic"/>
            </w14:checkbox>
          </w:sdtPr>
          <w:sdtContent>
            <w:tc>
              <w:tcPr>
                <w:tcW w:w="776" w:type="dxa"/>
              </w:tcPr>
              <w:p w14:paraId="1287B6EB" w14:textId="0F125B50" w:rsidR="00865628" w:rsidRPr="007C79CA" w:rsidRDefault="00203968" w:rsidP="00865628">
                <w:pPr>
                  <w:jc w:val="center"/>
                  <w:rPr>
                    <w:rFonts w:ascii="Segoe UI Symbol" w:hAnsi="Segoe UI Symbol" w:cs="Segoe UI Symbol"/>
                    <w:color w:val="000000"/>
                    <w:sz w:val="40"/>
                    <w:szCs w:val="40"/>
                  </w:rPr>
                </w:pPr>
                <w:r>
                  <w:rPr>
                    <w:sz w:val="44"/>
                    <w:szCs w:val="44"/>
                  </w:rPr>
                  <w:sym w:font="Wingdings 2" w:char="F052"/>
                </w:r>
              </w:p>
            </w:tc>
          </w:sdtContent>
        </w:sdt>
        <w:sdt>
          <w:sdtPr>
            <w:rPr>
              <w:sz w:val="44"/>
              <w:szCs w:val="44"/>
            </w:rPr>
            <w:id w:val="1232428864"/>
            <w15:appearance w15:val="hidden"/>
            <w14:checkbox>
              <w14:checked w14:val="0"/>
              <w14:checkedState w14:val="0052" w14:font="Wingdings 2"/>
              <w14:uncheckedState w14:val="2610" w14:font="MS Gothic"/>
            </w14:checkbox>
          </w:sdtPr>
          <w:sdtContent>
            <w:tc>
              <w:tcPr>
                <w:tcW w:w="721" w:type="dxa"/>
              </w:tcPr>
              <w:p w14:paraId="7B80FEE1" w14:textId="7584E9D6" w:rsidR="00865628" w:rsidRPr="007C79CA" w:rsidRDefault="00865628" w:rsidP="00865628">
                <w:pPr>
                  <w:jc w:val="center"/>
                  <w:rPr>
                    <w:rFonts w:ascii="Segoe UI Symbol" w:hAnsi="Segoe UI Symbol" w:cs="Segoe UI Symbol"/>
                    <w:color w:val="000000"/>
                    <w:sz w:val="40"/>
                    <w:szCs w:val="40"/>
                  </w:rPr>
                </w:pPr>
                <w:r>
                  <w:rPr>
                    <w:rFonts w:ascii="MS Gothic" w:eastAsia="MS Gothic" w:hAnsi="MS Gothic" w:hint="eastAsia"/>
                    <w:sz w:val="44"/>
                    <w:szCs w:val="44"/>
                  </w:rPr>
                  <w:t>☐</w:t>
                </w:r>
              </w:p>
            </w:tc>
          </w:sdtContent>
        </w:sdt>
        <w:tc>
          <w:tcPr>
            <w:tcW w:w="7218" w:type="dxa"/>
          </w:tcPr>
          <w:p w14:paraId="39E6E5D4" w14:textId="77777777" w:rsidR="00865628" w:rsidRDefault="00865628" w:rsidP="00865628">
            <w:pPr>
              <w:rPr>
                <w:rFonts w:ascii="Calibri" w:hAnsi="Calibri" w:cs="Calibri"/>
                <w:color w:val="000000"/>
              </w:rPr>
            </w:pPr>
            <w:r w:rsidRPr="7B2DCCA9">
              <w:rPr>
                <w:rFonts w:ascii="Calibri" w:hAnsi="Calibri" w:cs="Calibri"/>
                <w:color w:val="000000" w:themeColor="text1"/>
              </w:rPr>
              <w:t>Across filenames and column names are capitalization and punctuation used consistently (and where applicable follow standard conventions)?</w:t>
            </w:r>
          </w:p>
          <w:p w14:paraId="6A0BC211" w14:textId="77777777" w:rsidR="00865628" w:rsidRDefault="00865628" w:rsidP="00865628">
            <w:pPr>
              <w:rPr>
                <w:rFonts w:ascii="Calibri" w:hAnsi="Calibri" w:cs="Calibri"/>
                <w:color w:val="000000"/>
              </w:rPr>
            </w:pPr>
          </w:p>
          <w:p w14:paraId="5C371A5A" w14:textId="6439AB66" w:rsidR="00865628" w:rsidRDefault="00865628" w:rsidP="00865628">
            <w:r>
              <w:t>Comments:</w:t>
            </w:r>
          </w:p>
          <w:p w14:paraId="1EBEEFB5" w14:textId="3F488585" w:rsidR="00865628" w:rsidRDefault="00865628" w:rsidP="00865628"/>
        </w:tc>
      </w:tr>
      <w:tr w:rsidR="00865628" w14:paraId="06985A39" w14:textId="77777777" w:rsidTr="00865628">
        <w:tc>
          <w:tcPr>
            <w:tcW w:w="1355" w:type="dxa"/>
          </w:tcPr>
          <w:p w14:paraId="4E3E8D16" w14:textId="713EC9D2" w:rsidR="00865628" w:rsidRPr="00652932" w:rsidRDefault="00865628" w:rsidP="00865628">
            <w:pPr>
              <w:jc w:val="center"/>
              <w:rPr>
                <w:color w:val="000000"/>
                <w:sz w:val="28"/>
                <w:szCs w:val="28"/>
              </w:rPr>
            </w:pPr>
            <w:r w:rsidRPr="5E3B1895">
              <w:rPr>
                <w:color w:val="000000" w:themeColor="text1"/>
                <w:sz w:val="28"/>
                <w:szCs w:val="28"/>
              </w:rPr>
              <w:t>1</w:t>
            </w:r>
            <w:r w:rsidR="009A7581">
              <w:rPr>
                <w:color w:val="000000" w:themeColor="text1"/>
                <w:sz w:val="28"/>
                <w:szCs w:val="28"/>
              </w:rPr>
              <w:t>3</w:t>
            </w:r>
          </w:p>
        </w:tc>
        <w:sdt>
          <w:sdtPr>
            <w:rPr>
              <w:sz w:val="44"/>
              <w:szCs w:val="44"/>
            </w:rPr>
            <w:id w:val="-650826187"/>
            <w15:appearance w15:val="hidden"/>
            <w14:checkbox>
              <w14:checked w14:val="1"/>
              <w14:checkedState w14:val="0052" w14:font="Wingdings 2"/>
              <w14:uncheckedState w14:val="2610" w14:font="MS Gothic"/>
            </w14:checkbox>
          </w:sdtPr>
          <w:sdtContent>
            <w:tc>
              <w:tcPr>
                <w:tcW w:w="776" w:type="dxa"/>
              </w:tcPr>
              <w:p w14:paraId="2C333844" w14:textId="68109D6D" w:rsidR="00865628" w:rsidRPr="007C79CA" w:rsidRDefault="00203968" w:rsidP="00865628">
                <w:pPr>
                  <w:jc w:val="center"/>
                  <w:rPr>
                    <w:rFonts w:ascii="Segoe UI Symbol" w:hAnsi="Segoe UI Symbol" w:cs="Segoe UI Symbol"/>
                    <w:color w:val="000000"/>
                    <w:sz w:val="40"/>
                    <w:szCs w:val="40"/>
                  </w:rPr>
                </w:pPr>
                <w:r>
                  <w:rPr>
                    <w:sz w:val="44"/>
                    <w:szCs w:val="44"/>
                  </w:rPr>
                  <w:sym w:font="Wingdings 2" w:char="F052"/>
                </w:r>
              </w:p>
            </w:tc>
          </w:sdtContent>
        </w:sdt>
        <w:sdt>
          <w:sdtPr>
            <w:rPr>
              <w:sz w:val="44"/>
              <w:szCs w:val="44"/>
            </w:rPr>
            <w:id w:val="-13929701"/>
            <w15:appearance w15:val="hidden"/>
            <w14:checkbox>
              <w14:checked w14:val="0"/>
              <w14:checkedState w14:val="0052" w14:font="Wingdings 2"/>
              <w14:uncheckedState w14:val="2610" w14:font="MS Gothic"/>
            </w14:checkbox>
          </w:sdtPr>
          <w:sdtContent>
            <w:tc>
              <w:tcPr>
                <w:tcW w:w="721" w:type="dxa"/>
              </w:tcPr>
              <w:p w14:paraId="44024A6A" w14:textId="2CCF6BC1" w:rsidR="00865628" w:rsidRPr="007C79CA" w:rsidRDefault="00865628" w:rsidP="00865628">
                <w:pPr>
                  <w:jc w:val="center"/>
                  <w:rPr>
                    <w:rFonts w:ascii="Segoe UI Symbol" w:hAnsi="Segoe UI Symbol" w:cs="Segoe UI Symbol"/>
                    <w:color w:val="000000"/>
                    <w:sz w:val="40"/>
                    <w:szCs w:val="40"/>
                  </w:rPr>
                </w:pPr>
                <w:r>
                  <w:rPr>
                    <w:rFonts w:ascii="MS Gothic" w:eastAsia="MS Gothic" w:hAnsi="MS Gothic" w:hint="eastAsia"/>
                    <w:sz w:val="44"/>
                    <w:szCs w:val="44"/>
                  </w:rPr>
                  <w:t>☐</w:t>
                </w:r>
              </w:p>
            </w:tc>
          </w:sdtContent>
        </w:sdt>
        <w:tc>
          <w:tcPr>
            <w:tcW w:w="7218" w:type="dxa"/>
          </w:tcPr>
          <w:p w14:paraId="68133C18" w14:textId="0B2E36DB" w:rsidR="00865628" w:rsidRDefault="00865628" w:rsidP="00865628">
            <w:pPr>
              <w:rPr>
                <w:rFonts w:ascii="Calibri" w:hAnsi="Calibri" w:cs="Calibri"/>
                <w:color w:val="000000"/>
              </w:rPr>
            </w:pPr>
            <w:r w:rsidRPr="76AF331A">
              <w:rPr>
                <w:rFonts w:ascii="Calibri" w:hAnsi="Calibri" w:cs="Calibri"/>
                <w:color w:val="000000" w:themeColor="text1"/>
              </w:rPr>
              <w:t>Have unused columns and rows been removed? For example, .csv files do not have trailing commas at the end of a row.</w:t>
            </w:r>
          </w:p>
          <w:p w14:paraId="7E08073E" w14:textId="13715980" w:rsidR="00865628" w:rsidRDefault="00865628" w:rsidP="00865628"/>
          <w:p w14:paraId="5A65C186" w14:textId="7E834E20" w:rsidR="00865628" w:rsidRDefault="00865628" w:rsidP="00865628">
            <w:r>
              <w:t>Comments:</w:t>
            </w:r>
          </w:p>
          <w:p w14:paraId="26EDA9D0" w14:textId="5A916A73" w:rsidR="00865628" w:rsidRDefault="00865628" w:rsidP="00865628"/>
        </w:tc>
      </w:tr>
      <w:tr w:rsidR="00865628" w14:paraId="5C44F5A0" w14:textId="77777777" w:rsidTr="00865628">
        <w:tc>
          <w:tcPr>
            <w:tcW w:w="1355" w:type="dxa"/>
          </w:tcPr>
          <w:p w14:paraId="7D70687E" w14:textId="4B9ACCA1" w:rsidR="00865628" w:rsidRPr="00652932" w:rsidRDefault="00865628" w:rsidP="00865628">
            <w:pPr>
              <w:jc w:val="center"/>
              <w:rPr>
                <w:rFonts w:cstheme="minorHAnsi"/>
                <w:color w:val="000000"/>
                <w:sz w:val="28"/>
                <w:szCs w:val="28"/>
              </w:rPr>
            </w:pPr>
            <w:r w:rsidRPr="00652932">
              <w:rPr>
                <w:rFonts w:cstheme="minorHAnsi"/>
                <w:color w:val="000000"/>
                <w:sz w:val="28"/>
                <w:szCs w:val="28"/>
              </w:rPr>
              <w:t>1</w:t>
            </w:r>
            <w:r w:rsidR="009A7581">
              <w:rPr>
                <w:rFonts w:cstheme="minorHAnsi"/>
                <w:color w:val="000000"/>
                <w:sz w:val="28"/>
                <w:szCs w:val="28"/>
              </w:rPr>
              <w:t>4</w:t>
            </w:r>
          </w:p>
        </w:tc>
        <w:sdt>
          <w:sdtPr>
            <w:rPr>
              <w:sz w:val="44"/>
              <w:szCs w:val="44"/>
            </w:rPr>
            <w:id w:val="856851973"/>
            <w15:appearance w15:val="hidden"/>
            <w14:checkbox>
              <w14:checked w14:val="1"/>
              <w14:checkedState w14:val="0052" w14:font="Wingdings 2"/>
              <w14:uncheckedState w14:val="2610" w14:font="MS Gothic"/>
            </w14:checkbox>
          </w:sdtPr>
          <w:sdtContent>
            <w:tc>
              <w:tcPr>
                <w:tcW w:w="776" w:type="dxa"/>
              </w:tcPr>
              <w:p w14:paraId="676CCCC8" w14:textId="230EE40D" w:rsidR="00865628" w:rsidRPr="007C79CA" w:rsidRDefault="001B6D4F" w:rsidP="00865628">
                <w:pPr>
                  <w:jc w:val="center"/>
                  <w:rPr>
                    <w:rFonts w:ascii="Segoe UI Symbol" w:hAnsi="Segoe UI Symbol" w:cs="Segoe UI Symbol"/>
                    <w:color w:val="000000"/>
                    <w:sz w:val="40"/>
                    <w:szCs w:val="40"/>
                  </w:rPr>
                </w:pPr>
                <w:r>
                  <w:rPr>
                    <w:sz w:val="44"/>
                    <w:szCs w:val="44"/>
                  </w:rPr>
                  <w:sym w:font="Wingdings 2" w:char="F052"/>
                </w:r>
              </w:p>
            </w:tc>
          </w:sdtContent>
        </w:sdt>
        <w:sdt>
          <w:sdtPr>
            <w:rPr>
              <w:sz w:val="44"/>
              <w:szCs w:val="44"/>
            </w:rPr>
            <w:id w:val="-803531408"/>
            <w15:appearance w15:val="hidden"/>
            <w14:checkbox>
              <w14:checked w14:val="0"/>
              <w14:checkedState w14:val="0052" w14:font="Wingdings 2"/>
              <w14:uncheckedState w14:val="2610" w14:font="MS Gothic"/>
            </w14:checkbox>
          </w:sdtPr>
          <w:sdtContent>
            <w:tc>
              <w:tcPr>
                <w:tcW w:w="721" w:type="dxa"/>
              </w:tcPr>
              <w:p w14:paraId="53F8F96F" w14:textId="6DCFE2DE" w:rsidR="00865628" w:rsidRPr="007C79CA" w:rsidRDefault="00A22A32" w:rsidP="00865628">
                <w:pPr>
                  <w:jc w:val="center"/>
                  <w:rPr>
                    <w:rFonts w:ascii="Segoe UI Symbol" w:hAnsi="Segoe UI Symbol" w:cs="Segoe UI Symbol"/>
                    <w:color w:val="000000"/>
                    <w:sz w:val="40"/>
                    <w:szCs w:val="40"/>
                  </w:rPr>
                </w:pPr>
                <w:r>
                  <w:rPr>
                    <w:rFonts w:ascii="MS Gothic" w:eastAsia="MS Gothic" w:hAnsi="MS Gothic" w:hint="eastAsia"/>
                    <w:sz w:val="44"/>
                    <w:szCs w:val="44"/>
                  </w:rPr>
                  <w:t>☐</w:t>
                </w:r>
              </w:p>
            </w:tc>
          </w:sdtContent>
        </w:sdt>
        <w:tc>
          <w:tcPr>
            <w:tcW w:w="7218" w:type="dxa"/>
          </w:tcPr>
          <w:p w14:paraId="6BFA984A" w14:textId="35C78FB2" w:rsidR="00865628" w:rsidRDefault="00865628" w:rsidP="00865628">
            <w:commentRangeStart w:id="1"/>
            <w:commentRangeStart w:id="2"/>
            <w:r>
              <w:t>Do all URLs work and point to the expected web page?</w:t>
            </w:r>
            <w:commentRangeEnd w:id="1"/>
            <w:r>
              <w:rPr>
                <w:rStyle w:val="CommentReference"/>
              </w:rPr>
              <w:commentReference w:id="1"/>
            </w:r>
            <w:commentRangeEnd w:id="2"/>
            <w:r>
              <w:rPr>
                <w:rStyle w:val="CommentReference"/>
              </w:rPr>
              <w:commentReference w:id="2"/>
            </w:r>
          </w:p>
          <w:p w14:paraId="367364EA" w14:textId="77777777" w:rsidR="00865628" w:rsidRDefault="00865628" w:rsidP="00865628"/>
          <w:p w14:paraId="273B1968" w14:textId="45EC0ECE" w:rsidR="00C24909" w:rsidRDefault="00865628" w:rsidP="00865628">
            <w:r>
              <w:t>Comments:</w:t>
            </w:r>
            <w:r w:rsidR="00C24909" w:rsidRPr="00C24909">
              <w:t xml:space="preserve"> </w:t>
            </w:r>
          </w:p>
          <w:p w14:paraId="1185FCEE" w14:textId="0729F666" w:rsidR="00865628" w:rsidRDefault="00865628" w:rsidP="00865628"/>
        </w:tc>
      </w:tr>
      <w:tr w:rsidR="00781974" w14:paraId="78E9DD63" w14:textId="77777777" w:rsidTr="00865628">
        <w:trPr>
          <w:cantSplit/>
        </w:trPr>
        <w:tc>
          <w:tcPr>
            <w:tcW w:w="1355" w:type="dxa"/>
          </w:tcPr>
          <w:p w14:paraId="40D2EDFD" w14:textId="4E8AFD86" w:rsidR="00781974" w:rsidRPr="00652932" w:rsidRDefault="00781974" w:rsidP="00781974">
            <w:pPr>
              <w:jc w:val="center"/>
              <w:rPr>
                <w:rFonts w:cstheme="minorHAnsi"/>
                <w:color w:val="000000"/>
                <w:sz w:val="28"/>
                <w:szCs w:val="28"/>
              </w:rPr>
            </w:pPr>
            <w:r w:rsidRPr="00652932">
              <w:rPr>
                <w:rFonts w:cstheme="minorHAnsi"/>
                <w:color w:val="000000"/>
                <w:sz w:val="28"/>
                <w:szCs w:val="28"/>
              </w:rPr>
              <w:t>1</w:t>
            </w:r>
            <w:r w:rsidR="009A7581">
              <w:rPr>
                <w:rFonts w:cstheme="minorHAnsi"/>
                <w:color w:val="000000"/>
                <w:sz w:val="28"/>
                <w:szCs w:val="28"/>
              </w:rPr>
              <w:t>5</w:t>
            </w:r>
          </w:p>
        </w:tc>
        <w:sdt>
          <w:sdtPr>
            <w:rPr>
              <w:sz w:val="44"/>
              <w:szCs w:val="44"/>
            </w:rPr>
            <w:id w:val="-698698851"/>
            <w15:appearance w15:val="hidden"/>
            <w14:checkbox>
              <w14:checked w14:val="1"/>
              <w14:checkedState w14:val="0052" w14:font="Wingdings 2"/>
              <w14:uncheckedState w14:val="2610" w14:font="MS Gothic"/>
            </w14:checkbox>
          </w:sdtPr>
          <w:sdtContent>
            <w:tc>
              <w:tcPr>
                <w:tcW w:w="776" w:type="dxa"/>
              </w:tcPr>
              <w:p w14:paraId="31C15FE9" w14:textId="4D1E093B" w:rsidR="00781974" w:rsidRPr="007C79CA" w:rsidRDefault="003626C6" w:rsidP="00781974">
                <w:pPr>
                  <w:jc w:val="center"/>
                  <w:rPr>
                    <w:rFonts w:ascii="Segoe UI Symbol" w:hAnsi="Segoe UI Symbol" w:cs="Segoe UI Symbol"/>
                    <w:color w:val="000000"/>
                    <w:sz w:val="40"/>
                    <w:szCs w:val="40"/>
                  </w:rPr>
                </w:pPr>
                <w:r>
                  <w:rPr>
                    <w:sz w:val="44"/>
                    <w:szCs w:val="44"/>
                  </w:rPr>
                  <w:sym w:font="Wingdings 2" w:char="F052"/>
                </w:r>
              </w:p>
            </w:tc>
          </w:sdtContent>
        </w:sdt>
        <w:sdt>
          <w:sdtPr>
            <w:rPr>
              <w:sz w:val="44"/>
              <w:szCs w:val="44"/>
            </w:rPr>
            <w:id w:val="-268860439"/>
            <w15:appearance w15:val="hidden"/>
            <w14:checkbox>
              <w14:checked w14:val="0"/>
              <w14:checkedState w14:val="0052" w14:font="Wingdings 2"/>
              <w14:uncheckedState w14:val="2610" w14:font="MS Gothic"/>
            </w14:checkbox>
          </w:sdtPr>
          <w:sdtContent>
            <w:tc>
              <w:tcPr>
                <w:tcW w:w="721" w:type="dxa"/>
              </w:tcPr>
              <w:p w14:paraId="62892D55" w14:textId="55FAA600" w:rsidR="00781974" w:rsidRPr="007C79CA" w:rsidRDefault="00781974" w:rsidP="00781974">
                <w:pPr>
                  <w:jc w:val="center"/>
                  <w:rPr>
                    <w:rFonts w:ascii="Segoe UI Symbol" w:hAnsi="Segoe UI Symbol" w:cs="Segoe UI Symbol"/>
                    <w:color w:val="000000"/>
                    <w:sz w:val="40"/>
                    <w:szCs w:val="40"/>
                  </w:rPr>
                </w:pPr>
                <w:r>
                  <w:rPr>
                    <w:rFonts w:ascii="MS Gothic" w:eastAsia="MS Gothic" w:hAnsi="MS Gothic" w:hint="eastAsia"/>
                    <w:sz w:val="44"/>
                    <w:szCs w:val="44"/>
                  </w:rPr>
                  <w:t>☐</w:t>
                </w:r>
              </w:p>
            </w:tc>
          </w:sdtContent>
        </w:sdt>
        <w:tc>
          <w:tcPr>
            <w:tcW w:w="7218" w:type="dxa"/>
          </w:tcPr>
          <w:p w14:paraId="7F75F26D" w14:textId="2AEE2C02" w:rsidR="00781974" w:rsidRDefault="00781974" w:rsidP="00781974">
            <w:pPr>
              <w:rPr>
                <w:rFonts w:ascii="Calibri" w:hAnsi="Calibri" w:cs="Calibri"/>
                <w:color w:val="000000"/>
              </w:rPr>
            </w:pPr>
            <w:r w:rsidRPr="45FE37C9">
              <w:rPr>
                <w:rFonts w:ascii="Calibri" w:hAnsi="Calibri" w:cs="Calibri"/>
                <w:color w:val="000000" w:themeColor="text1"/>
              </w:rPr>
              <w:t>Do keywords accurately represent the data and include terms from standard vocabularies whenever possible?</w:t>
            </w:r>
          </w:p>
          <w:p w14:paraId="6AE22DE4" w14:textId="77777777" w:rsidR="00781974" w:rsidRDefault="00781974" w:rsidP="00781974">
            <w:pPr>
              <w:rPr>
                <w:rFonts w:ascii="Calibri" w:hAnsi="Calibri" w:cs="Calibri"/>
                <w:color w:val="000000"/>
              </w:rPr>
            </w:pPr>
          </w:p>
          <w:p w14:paraId="71C92209" w14:textId="0E591E89" w:rsidR="00781974" w:rsidRDefault="00781974" w:rsidP="00781974">
            <w:pPr>
              <w:rPr>
                <w:rFonts w:ascii="Calibri" w:hAnsi="Calibri" w:cs="Calibri"/>
                <w:color w:val="000000"/>
              </w:rPr>
            </w:pPr>
            <w:r>
              <w:rPr>
                <w:rFonts w:ascii="Calibri" w:hAnsi="Calibri" w:cs="Calibri"/>
                <w:color w:val="000000"/>
              </w:rPr>
              <w:t>Comments:</w:t>
            </w:r>
          </w:p>
          <w:p w14:paraId="439CFEDB" w14:textId="21DA9AE5" w:rsidR="00781974" w:rsidRDefault="00781974" w:rsidP="00781974"/>
        </w:tc>
      </w:tr>
      <w:tr w:rsidR="00781974" w14:paraId="0E019ACE" w14:textId="77777777" w:rsidTr="00865628">
        <w:trPr>
          <w:cantSplit/>
        </w:trPr>
        <w:tc>
          <w:tcPr>
            <w:tcW w:w="1355" w:type="dxa"/>
          </w:tcPr>
          <w:p w14:paraId="72098E0D" w14:textId="0D129F8C" w:rsidR="00781974" w:rsidRPr="00652932" w:rsidRDefault="00781974" w:rsidP="00781974">
            <w:pPr>
              <w:jc w:val="center"/>
              <w:rPr>
                <w:color w:val="000000"/>
                <w:sz w:val="28"/>
                <w:szCs w:val="28"/>
              </w:rPr>
            </w:pPr>
            <w:r w:rsidRPr="45FE37C9">
              <w:rPr>
                <w:color w:val="000000" w:themeColor="text1"/>
                <w:sz w:val="28"/>
                <w:szCs w:val="28"/>
              </w:rPr>
              <w:t>1</w:t>
            </w:r>
            <w:r w:rsidR="009A7581">
              <w:rPr>
                <w:color w:val="000000" w:themeColor="text1"/>
                <w:sz w:val="28"/>
                <w:szCs w:val="28"/>
              </w:rPr>
              <w:t>6</w:t>
            </w:r>
          </w:p>
        </w:tc>
        <w:sdt>
          <w:sdtPr>
            <w:rPr>
              <w:sz w:val="44"/>
              <w:szCs w:val="44"/>
            </w:rPr>
            <w:id w:val="513351028"/>
            <w15:appearance w15:val="hidden"/>
            <w14:checkbox>
              <w14:checked w14:val="0"/>
              <w14:checkedState w14:val="0052" w14:font="Wingdings 2"/>
              <w14:uncheckedState w14:val="2610" w14:font="MS Gothic"/>
            </w14:checkbox>
          </w:sdtPr>
          <w:sdtContent>
            <w:tc>
              <w:tcPr>
                <w:tcW w:w="776" w:type="dxa"/>
              </w:tcPr>
              <w:p w14:paraId="739B8939" w14:textId="5960586D" w:rsidR="00781974" w:rsidRPr="007C79CA" w:rsidRDefault="00A22A32" w:rsidP="00781974">
                <w:pPr>
                  <w:jc w:val="center"/>
                  <w:rPr>
                    <w:rFonts w:ascii="Segoe UI Symbol" w:hAnsi="Segoe UI Symbol" w:cs="Segoe UI Symbol"/>
                    <w:color w:val="000000"/>
                    <w:sz w:val="40"/>
                    <w:szCs w:val="40"/>
                  </w:rPr>
                </w:pPr>
                <w:r>
                  <w:rPr>
                    <w:rFonts w:ascii="MS Gothic" w:eastAsia="MS Gothic" w:hAnsi="MS Gothic" w:hint="eastAsia"/>
                    <w:sz w:val="44"/>
                    <w:szCs w:val="44"/>
                  </w:rPr>
                  <w:t>☐</w:t>
                </w:r>
              </w:p>
            </w:tc>
          </w:sdtContent>
        </w:sdt>
        <w:sdt>
          <w:sdtPr>
            <w:rPr>
              <w:sz w:val="44"/>
              <w:szCs w:val="44"/>
            </w:rPr>
            <w:id w:val="979497285"/>
            <w15:appearance w15:val="hidden"/>
            <w14:checkbox>
              <w14:checked w14:val="1"/>
              <w14:checkedState w14:val="0052" w14:font="Wingdings 2"/>
              <w14:uncheckedState w14:val="2610" w14:font="MS Gothic"/>
            </w14:checkbox>
          </w:sdtPr>
          <w:sdtContent>
            <w:tc>
              <w:tcPr>
                <w:tcW w:w="721" w:type="dxa"/>
              </w:tcPr>
              <w:p w14:paraId="30EC3D54" w14:textId="07721976" w:rsidR="00781974" w:rsidRPr="007C79CA" w:rsidRDefault="00CE4CEE" w:rsidP="00781974">
                <w:pPr>
                  <w:jc w:val="center"/>
                  <w:rPr>
                    <w:rFonts w:ascii="Segoe UI Symbol" w:hAnsi="Segoe UI Symbol" w:cs="Segoe UI Symbol"/>
                    <w:color w:val="000000"/>
                    <w:sz w:val="40"/>
                    <w:szCs w:val="40"/>
                  </w:rPr>
                </w:pPr>
                <w:r>
                  <w:rPr>
                    <w:sz w:val="44"/>
                    <w:szCs w:val="44"/>
                  </w:rPr>
                  <w:sym w:font="Wingdings 2" w:char="F052"/>
                </w:r>
              </w:p>
            </w:tc>
          </w:sdtContent>
        </w:sdt>
        <w:tc>
          <w:tcPr>
            <w:tcW w:w="7218" w:type="dxa"/>
          </w:tcPr>
          <w:p w14:paraId="7BB94302" w14:textId="5010A8D9" w:rsidR="00781974" w:rsidRDefault="00781974" w:rsidP="00781974">
            <w:r>
              <w:t>To the best of your knowledge, If the data package is intended for a public audience, does it have protected data that needs to be removed prior to publication?</w:t>
            </w:r>
          </w:p>
          <w:p w14:paraId="0D4CAFB2" w14:textId="77777777" w:rsidR="00781974" w:rsidRDefault="00781974" w:rsidP="00781974"/>
          <w:p w14:paraId="5256D418" w14:textId="0BF51975" w:rsidR="00781974" w:rsidRDefault="00781974" w:rsidP="00781974">
            <w:r>
              <w:t>Comments:</w:t>
            </w:r>
            <w:r w:rsidR="002F05EC">
              <w:t xml:space="preserve"> </w:t>
            </w:r>
          </w:p>
          <w:p w14:paraId="71F98F76" w14:textId="124533B8" w:rsidR="00781974" w:rsidRDefault="00781974" w:rsidP="00781974">
            <w:pPr>
              <w:rPr>
                <w:rFonts w:ascii="Calibri" w:hAnsi="Calibri" w:cs="Calibri"/>
                <w:color w:val="000000"/>
              </w:rPr>
            </w:pPr>
          </w:p>
        </w:tc>
      </w:tr>
      <w:tr w:rsidR="00781974" w14:paraId="606839E9" w14:textId="77777777" w:rsidTr="00865628">
        <w:trPr>
          <w:cantSplit/>
        </w:trPr>
        <w:tc>
          <w:tcPr>
            <w:tcW w:w="1355" w:type="dxa"/>
          </w:tcPr>
          <w:p w14:paraId="37BEFBBE" w14:textId="1B9311C0" w:rsidR="00781974" w:rsidRDefault="00BD7D41" w:rsidP="00781974">
            <w:pPr>
              <w:jc w:val="center"/>
              <w:rPr>
                <w:rFonts w:cstheme="minorHAnsi"/>
                <w:color w:val="000000"/>
                <w:sz w:val="28"/>
                <w:szCs w:val="28"/>
              </w:rPr>
            </w:pPr>
            <w:r>
              <w:rPr>
                <w:rFonts w:cstheme="minorHAnsi"/>
                <w:color w:val="000000"/>
                <w:sz w:val="28"/>
                <w:szCs w:val="28"/>
              </w:rPr>
              <w:t>1</w:t>
            </w:r>
            <w:r w:rsidR="009A7581">
              <w:rPr>
                <w:rFonts w:cstheme="minorHAnsi"/>
                <w:color w:val="000000"/>
                <w:sz w:val="28"/>
                <w:szCs w:val="28"/>
              </w:rPr>
              <w:t>7</w:t>
            </w:r>
          </w:p>
        </w:tc>
        <w:sdt>
          <w:sdtPr>
            <w:rPr>
              <w:sz w:val="44"/>
              <w:szCs w:val="44"/>
            </w:rPr>
            <w:id w:val="597292060"/>
            <w15:appearance w15:val="hidden"/>
            <w14:checkbox>
              <w14:checked w14:val="1"/>
              <w14:checkedState w14:val="0052" w14:font="Wingdings 2"/>
              <w14:uncheckedState w14:val="2610" w14:font="MS Gothic"/>
            </w14:checkbox>
          </w:sdtPr>
          <w:sdtContent>
            <w:tc>
              <w:tcPr>
                <w:tcW w:w="776" w:type="dxa"/>
              </w:tcPr>
              <w:p w14:paraId="34CC8C94" w14:textId="322D8E7D" w:rsidR="00781974" w:rsidRPr="007C79CA" w:rsidRDefault="00CE4CEE" w:rsidP="00781974">
                <w:pPr>
                  <w:jc w:val="center"/>
                  <w:rPr>
                    <w:rFonts w:ascii="Segoe UI Symbol" w:hAnsi="Segoe UI Symbol" w:cs="Segoe UI Symbol"/>
                    <w:color w:val="000000"/>
                    <w:sz w:val="40"/>
                    <w:szCs w:val="40"/>
                  </w:rPr>
                </w:pPr>
                <w:r>
                  <w:rPr>
                    <w:sz w:val="44"/>
                    <w:szCs w:val="44"/>
                  </w:rPr>
                  <w:sym w:font="Wingdings 2" w:char="F052"/>
                </w:r>
              </w:p>
            </w:tc>
          </w:sdtContent>
        </w:sdt>
        <w:sdt>
          <w:sdtPr>
            <w:rPr>
              <w:sz w:val="44"/>
              <w:szCs w:val="44"/>
            </w:rPr>
            <w:id w:val="1215548004"/>
            <w15:appearance w15:val="hidden"/>
            <w14:checkbox>
              <w14:checked w14:val="0"/>
              <w14:checkedState w14:val="0052" w14:font="Wingdings 2"/>
              <w14:uncheckedState w14:val="2610" w14:font="MS Gothic"/>
            </w14:checkbox>
          </w:sdtPr>
          <w:sdtContent>
            <w:tc>
              <w:tcPr>
                <w:tcW w:w="721" w:type="dxa"/>
              </w:tcPr>
              <w:p w14:paraId="2639DA77" w14:textId="0DE3BB3C" w:rsidR="00781974" w:rsidRPr="007C79CA" w:rsidRDefault="00781974" w:rsidP="00781974">
                <w:pPr>
                  <w:jc w:val="center"/>
                  <w:rPr>
                    <w:rFonts w:ascii="Segoe UI Symbol" w:hAnsi="Segoe UI Symbol" w:cs="Segoe UI Symbol"/>
                    <w:color w:val="000000"/>
                    <w:sz w:val="40"/>
                    <w:szCs w:val="40"/>
                  </w:rPr>
                </w:pPr>
                <w:r>
                  <w:rPr>
                    <w:rFonts w:ascii="MS Gothic" w:eastAsia="MS Gothic" w:hAnsi="MS Gothic" w:hint="eastAsia"/>
                    <w:sz w:val="44"/>
                    <w:szCs w:val="44"/>
                  </w:rPr>
                  <w:t>☐</w:t>
                </w:r>
              </w:p>
            </w:tc>
          </w:sdtContent>
        </w:sdt>
        <w:tc>
          <w:tcPr>
            <w:tcW w:w="7218" w:type="dxa"/>
          </w:tcPr>
          <w:p w14:paraId="63301957" w14:textId="788EF6C8" w:rsidR="00781974" w:rsidRDefault="00781974" w:rsidP="00781974">
            <w:pPr>
              <w:rPr>
                <w:rFonts w:ascii="Calibri" w:hAnsi="Calibri" w:cs="Calibri"/>
                <w:color w:val="000000"/>
              </w:rPr>
            </w:pPr>
            <w:r>
              <w:rPr>
                <w:rFonts w:ascii="Calibri" w:hAnsi="Calibri" w:cs="Calibri"/>
                <w:color w:val="000000" w:themeColor="text1"/>
              </w:rPr>
              <w:t>To the best of your knowledge, d</w:t>
            </w:r>
            <w:r w:rsidRPr="45FE37C9">
              <w:rPr>
                <w:rFonts w:ascii="Calibri" w:hAnsi="Calibri" w:cs="Calibri"/>
                <w:color w:val="000000" w:themeColor="text1"/>
              </w:rPr>
              <w:t xml:space="preserve">oes the data package </w:t>
            </w:r>
            <w:r w:rsidRPr="00E9184A">
              <w:rPr>
                <w:rFonts w:ascii="Calibri" w:hAnsi="Calibri" w:cs="Calibri"/>
                <w:b/>
                <w:bCs/>
                <w:color w:val="000000" w:themeColor="text1"/>
              </w:rPr>
              <w:t xml:space="preserve">metadata </w:t>
            </w:r>
            <w:r w:rsidRPr="45FE37C9">
              <w:rPr>
                <w:rFonts w:ascii="Calibri" w:hAnsi="Calibri" w:cs="Calibri"/>
                <w:color w:val="000000" w:themeColor="text1"/>
              </w:rPr>
              <w:t>(.xml) refrain from sharing any proprietary or protected information, including PII? Metadata files – even for non-public data - will eventually be shared with public audiences.</w:t>
            </w:r>
          </w:p>
          <w:p w14:paraId="47490DF3" w14:textId="77777777" w:rsidR="00781974" w:rsidRDefault="00781974" w:rsidP="00781974">
            <w:pPr>
              <w:rPr>
                <w:rFonts w:ascii="Calibri" w:hAnsi="Calibri" w:cs="Calibri"/>
                <w:color w:val="000000"/>
              </w:rPr>
            </w:pPr>
          </w:p>
          <w:p w14:paraId="147ED2C3" w14:textId="2ACB6B31" w:rsidR="00781974" w:rsidRDefault="00781974" w:rsidP="002430CA">
            <w:pPr>
              <w:rPr>
                <w:rFonts w:ascii="Calibri" w:hAnsi="Calibri" w:cs="Calibri"/>
                <w:color w:val="000000"/>
              </w:rPr>
            </w:pPr>
            <w:r>
              <w:t>Comments:</w:t>
            </w:r>
            <w:r w:rsidR="002F05EC">
              <w:t xml:space="preserve"> </w:t>
            </w:r>
          </w:p>
        </w:tc>
      </w:tr>
      <w:tr w:rsidR="00AC3E1D" w14:paraId="499A21D9" w14:textId="77777777" w:rsidTr="00865628">
        <w:trPr>
          <w:cantSplit/>
          <w:trHeight w:val="300"/>
        </w:trPr>
        <w:tc>
          <w:tcPr>
            <w:tcW w:w="1355" w:type="dxa"/>
          </w:tcPr>
          <w:p w14:paraId="57132036" w14:textId="0D5ACBA1" w:rsidR="00AC3E1D" w:rsidRDefault="00BD7D41" w:rsidP="00AC3E1D">
            <w:pPr>
              <w:jc w:val="center"/>
              <w:rPr>
                <w:color w:val="000000" w:themeColor="text1"/>
                <w:sz w:val="28"/>
                <w:szCs w:val="28"/>
              </w:rPr>
            </w:pPr>
            <w:r>
              <w:rPr>
                <w:color w:val="000000" w:themeColor="text1"/>
                <w:sz w:val="28"/>
                <w:szCs w:val="28"/>
              </w:rPr>
              <w:t>1</w:t>
            </w:r>
            <w:r w:rsidR="009A7581">
              <w:rPr>
                <w:color w:val="000000" w:themeColor="text1"/>
                <w:sz w:val="28"/>
                <w:szCs w:val="28"/>
              </w:rPr>
              <w:t>8</w:t>
            </w:r>
          </w:p>
        </w:tc>
        <w:sdt>
          <w:sdtPr>
            <w:rPr>
              <w:sz w:val="44"/>
              <w:szCs w:val="44"/>
            </w:rPr>
            <w:id w:val="2093430623"/>
            <w15:appearance w15:val="hidden"/>
            <w14:checkbox>
              <w14:checked w14:val="0"/>
              <w14:checkedState w14:val="0052" w14:font="Wingdings 2"/>
              <w14:uncheckedState w14:val="2610" w14:font="MS Gothic"/>
            </w14:checkbox>
          </w:sdtPr>
          <w:sdtContent>
            <w:tc>
              <w:tcPr>
                <w:tcW w:w="776" w:type="dxa"/>
              </w:tcPr>
              <w:p w14:paraId="2896442E" w14:textId="2C7C6239" w:rsidR="00AC3E1D" w:rsidRDefault="00A22A32" w:rsidP="00AC3E1D">
                <w:pPr>
                  <w:jc w:val="center"/>
                  <w:rPr>
                    <w:rFonts w:ascii="Segoe UI Symbol" w:hAnsi="Segoe UI Symbol" w:cs="Segoe UI Symbol"/>
                    <w:color w:val="000000" w:themeColor="text1"/>
                    <w:sz w:val="40"/>
                    <w:szCs w:val="40"/>
                  </w:rPr>
                </w:pPr>
                <w:r>
                  <w:rPr>
                    <w:rFonts w:ascii="MS Gothic" w:eastAsia="MS Gothic" w:hAnsi="MS Gothic" w:hint="eastAsia"/>
                    <w:sz w:val="44"/>
                    <w:szCs w:val="44"/>
                  </w:rPr>
                  <w:t>☐</w:t>
                </w:r>
              </w:p>
            </w:tc>
          </w:sdtContent>
        </w:sdt>
        <w:sdt>
          <w:sdtPr>
            <w:rPr>
              <w:sz w:val="44"/>
              <w:szCs w:val="44"/>
            </w:rPr>
            <w:id w:val="-1965877418"/>
            <w15:appearance w15:val="hidden"/>
            <w14:checkbox>
              <w14:checked w14:val="1"/>
              <w14:checkedState w14:val="0052" w14:font="Wingdings 2"/>
              <w14:uncheckedState w14:val="2610" w14:font="MS Gothic"/>
            </w14:checkbox>
          </w:sdtPr>
          <w:sdtContent>
            <w:tc>
              <w:tcPr>
                <w:tcW w:w="721" w:type="dxa"/>
              </w:tcPr>
              <w:p w14:paraId="0EBA4B60" w14:textId="1E341457" w:rsidR="00AC3E1D" w:rsidRDefault="00CE4CEE" w:rsidP="00AC3E1D">
                <w:pPr>
                  <w:jc w:val="center"/>
                  <w:rPr>
                    <w:rFonts w:ascii="Segoe UI Symbol" w:hAnsi="Segoe UI Symbol" w:cs="Segoe UI Symbol"/>
                    <w:color w:val="000000" w:themeColor="text1"/>
                    <w:sz w:val="40"/>
                    <w:szCs w:val="40"/>
                  </w:rPr>
                </w:pPr>
                <w:r>
                  <w:rPr>
                    <w:sz w:val="44"/>
                    <w:szCs w:val="44"/>
                  </w:rPr>
                  <w:sym w:font="Wingdings 2" w:char="F052"/>
                </w:r>
              </w:p>
            </w:tc>
          </w:sdtContent>
        </w:sdt>
        <w:tc>
          <w:tcPr>
            <w:tcW w:w="7218" w:type="dxa"/>
          </w:tcPr>
          <w:p w14:paraId="65A45631" w14:textId="48E7E20E" w:rsidR="00AC3E1D" w:rsidRDefault="00AC3E1D" w:rsidP="00AC3E1D">
            <w:pPr>
              <w:rPr>
                <w:rFonts w:ascii="Calibri" w:hAnsi="Calibri" w:cs="Calibri"/>
                <w:color w:val="000000" w:themeColor="text1"/>
              </w:rPr>
            </w:pPr>
            <w:r w:rsidRPr="43F3B9DC">
              <w:rPr>
                <w:rFonts w:ascii="Calibri" w:hAnsi="Calibri" w:cs="Calibri"/>
                <w:color w:val="000000" w:themeColor="text1"/>
              </w:rPr>
              <w:t>Do the geographic coordinates in the data and metadata match the locations in titles, keywords, and other text?</w:t>
            </w:r>
          </w:p>
          <w:p w14:paraId="1E37B42D" w14:textId="49C6F792" w:rsidR="00AC3E1D" w:rsidRDefault="00AC3E1D" w:rsidP="00AC3E1D">
            <w:pPr>
              <w:rPr>
                <w:rFonts w:ascii="Calibri" w:hAnsi="Calibri" w:cs="Calibri"/>
                <w:color w:val="000000" w:themeColor="text1"/>
              </w:rPr>
            </w:pPr>
          </w:p>
          <w:p w14:paraId="6BEC7126" w14:textId="1672CF9C" w:rsidR="00AC3E1D" w:rsidRDefault="00AC3E1D" w:rsidP="00AC3E1D">
            <w:pPr>
              <w:rPr>
                <w:rFonts w:ascii="Calibri" w:hAnsi="Calibri" w:cs="Calibri"/>
                <w:color w:val="000000" w:themeColor="text1"/>
              </w:rPr>
            </w:pPr>
            <w:r w:rsidRPr="4E49FF9E">
              <w:rPr>
                <w:rFonts w:ascii="Calibri" w:hAnsi="Calibri" w:cs="Calibri"/>
                <w:color w:val="000000" w:themeColor="text1"/>
              </w:rPr>
              <w:t>Comments</w:t>
            </w:r>
            <w:r w:rsidR="00A22A32">
              <w:rPr>
                <w:rFonts w:ascii="Calibri" w:hAnsi="Calibri" w:cs="Calibri"/>
                <w:color w:val="000000" w:themeColor="text1"/>
              </w:rPr>
              <w:t>:</w:t>
            </w:r>
          </w:p>
          <w:p w14:paraId="4274FEAF" w14:textId="28A83BAC" w:rsidR="002F05EC" w:rsidRDefault="00CE4CEE" w:rsidP="002F05EC">
            <w:pPr>
              <w:rPr>
                <w:rFonts w:ascii="Calibri" w:hAnsi="Calibri" w:cs="Calibri"/>
                <w:color w:val="000000" w:themeColor="text1"/>
              </w:rPr>
            </w:pPr>
            <w:r>
              <w:rPr>
                <w:rFonts w:ascii="Calibri" w:hAnsi="Calibri" w:cs="Calibri"/>
                <w:color w:val="000000" w:themeColor="text1"/>
              </w:rPr>
              <w:t>No coordinates</w:t>
            </w:r>
            <w:r w:rsidR="005436E8">
              <w:rPr>
                <w:rFonts w:ascii="Calibri" w:hAnsi="Calibri" w:cs="Calibri"/>
                <w:color w:val="000000" w:themeColor="text1"/>
              </w:rPr>
              <w:t xml:space="preserve"> in metadata</w:t>
            </w:r>
            <w:r w:rsidR="002729E2">
              <w:rPr>
                <w:rFonts w:ascii="Calibri" w:hAnsi="Calibri" w:cs="Calibri"/>
                <w:color w:val="000000" w:themeColor="text1"/>
              </w:rPr>
              <w:t xml:space="preserve"> on purpose</w:t>
            </w:r>
          </w:p>
        </w:tc>
      </w:tr>
      <w:tr w:rsidR="00AC3E1D" w14:paraId="0139D4BC" w14:textId="77777777" w:rsidTr="00865628">
        <w:trPr>
          <w:cantSplit/>
          <w:trHeight w:val="300"/>
        </w:trPr>
        <w:tc>
          <w:tcPr>
            <w:tcW w:w="1355" w:type="dxa"/>
          </w:tcPr>
          <w:p w14:paraId="267F2FED" w14:textId="68F894CC" w:rsidR="00AC3E1D" w:rsidRDefault="00BD7D41" w:rsidP="00AC3E1D">
            <w:pPr>
              <w:jc w:val="center"/>
              <w:rPr>
                <w:color w:val="000000" w:themeColor="text1"/>
                <w:sz w:val="28"/>
                <w:szCs w:val="28"/>
              </w:rPr>
            </w:pPr>
            <w:r>
              <w:rPr>
                <w:color w:val="000000" w:themeColor="text1"/>
                <w:sz w:val="28"/>
                <w:szCs w:val="28"/>
              </w:rPr>
              <w:t>1</w:t>
            </w:r>
            <w:r w:rsidR="009A7581">
              <w:rPr>
                <w:color w:val="000000" w:themeColor="text1"/>
                <w:sz w:val="28"/>
                <w:szCs w:val="28"/>
              </w:rPr>
              <w:t>9</w:t>
            </w:r>
          </w:p>
        </w:tc>
        <w:sdt>
          <w:sdtPr>
            <w:rPr>
              <w:sz w:val="44"/>
              <w:szCs w:val="44"/>
            </w:rPr>
            <w:id w:val="-1257054947"/>
            <w15:appearance w15:val="hidden"/>
            <w14:checkbox>
              <w14:checked w14:val="1"/>
              <w14:checkedState w14:val="0052" w14:font="Wingdings 2"/>
              <w14:uncheckedState w14:val="2610" w14:font="MS Gothic"/>
            </w14:checkbox>
          </w:sdtPr>
          <w:sdtContent>
            <w:tc>
              <w:tcPr>
                <w:tcW w:w="776" w:type="dxa"/>
              </w:tcPr>
              <w:p w14:paraId="198C4D29" w14:textId="0218C9EB" w:rsidR="00AC3E1D" w:rsidRDefault="005436E8" w:rsidP="00AC3E1D">
                <w:pPr>
                  <w:jc w:val="center"/>
                  <w:rPr>
                    <w:rFonts w:ascii="Segoe UI Symbol" w:hAnsi="Segoe UI Symbol" w:cs="Segoe UI Symbol"/>
                    <w:color w:val="000000" w:themeColor="text1"/>
                    <w:sz w:val="40"/>
                    <w:szCs w:val="40"/>
                  </w:rPr>
                </w:pPr>
                <w:r>
                  <w:rPr>
                    <w:sz w:val="44"/>
                    <w:szCs w:val="44"/>
                  </w:rPr>
                  <w:sym w:font="Wingdings 2" w:char="F052"/>
                </w:r>
              </w:p>
            </w:tc>
          </w:sdtContent>
        </w:sdt>
        <w:sdt>
          <w:sdtPr>
            <w:rPr>
              <w:sz w:val="44"/>
              <w:szCs w:val="44"/>
            </w:rPr>
            <w:id w:val="357161792"/>
            <w15:appearance w15:val="hidden"/>
            <w14:checkbox>
              <w14:checked w14:val="0"/>
              <w14:checkedState w14:val="0052" w14:font="Wingdings 2"/>
              <w14:uncheckedState w14:val="2610" w14:font="MS Gothic"/>
            </w14:checkbox>
          </w:sdtPr>
          <w:sdtContent>
            <w:tc>
              <w:tcPr>
                <w:tcW w:w="721" w:type="dxa"/>
              </w:tcPr>
              <w:p w14:paraId="15C5848F" w14:textId="603B35BE" w:rsidR="00AC3E1D" w:rsidRDefault="00AC3E1D" w:rsidP="00AC3E1D">
                <w:pPr>
                  <w:jc w:val="center"/>
                  <w:rPr>
                    <w:rFonts w:ascii="Segoe UI Symbol" w:hAnsi="Segoe UI Symbol" w:cs="Segoe UI Symbol"/>
                    <w:color w:val="000000" w:themeColor="text1"/>
                    <w:sz w:val="40"/>
                    <w:szCs w:val="40"/>
                  </w:rPr>
                </w:pPr>
                <w:r>
                  <w:rPr>
                    <w:rFonts w:ascii="MS Gothic" w:eastAsia="MS Gothic" w:hAnsi="MS Gothic" w:hint="eastAsia"/>
                    <w:sz w:val="44"/>
                    <w:szCs w:val="44"/>
                  </w:rPr>
                  <w:t>☐</w:t>
                </w:r>
              </w:p>
            </w:tc>
          </w:sdtContent>
        </w:sdt>
        <w:tc>
          <w:tcPr>
            <w:tcW w:w="7218" w:type="dxa"/>
          </w:tcPr>
          <w:p w14:paraId="17DC84BF" w14:textId="77777777" w:rsidR="00AC3E1D" w:rsidRDefault="00AC3E1D" w:rsidP="00AC3E1D">
            <w:pPr>
              <w:rPr>
                <w:rFonts w:ascii="Calibri" w:hAnsi="Calibri" w:cs="Calibri"/>
                <w:color w:val="000000" w:themeColor="text1"/>
              </w:rPr>
            </w:pPr>
            <w:r w:rsidRPr="45FE37C9">
              <w:rPr>
                <w:rFonts w:ascii="Calibri" w:hAnsi="Calibri" w:cs="Calibri"/>
                <w:color w:val="000000" w:themeColor="text1"/>
              </w:rPr>
              <w:t>Does the data package (metadata and data) have an appropriate level of professionalism (comments are relevant to the protocol and the data; no derogatory, negative, or inflammatory language)</w:t>
            </w:r>
            <w:r w:rsidR="00C24909">
              <w:rPr>
                <w:rFonts w:ascii="Calibri" w:hAnsi="Calibri" w:cs="Calibri"/>
                <w:color w:val="000000" w:themeColor="text1"/>
              </w:rPr>
              <w:t>?</w:t>
            </w:r>
          </w:p>
          <w:p w14:paraId="21FCD210" w14:textId="77777777" w:rsidR="00C24909" w:rsidRDefault="00C24909" w:rsidP="00AC3E1D">
            <w:pPr>
              <w:rPr>
                <w:rFonts w:ascii="Calibri" w:hAnsi="Calibri" w:cs="Calibri"/>
                <w:color w:val="000000" w:themeColor="text1"/>
              </w:rPr>
            </w:pPr>
          </w:p>
          <w:p w14:paraId="4D546B6A" w14:textId="4E363E98" w:rsidR="00C24909" w:rsidRDefault="00C24909" w:rsidP="00AC3E1D">
            <w:pPr>
              <w:rPr>
                <w:rFonts w:ascii="Calibri" w:hAnsi="Calibri" w:cs="Calibri"/>
                <w:color w:val="000000" w:themeColor="text1"/>
              </w:rPr>
            </w:pPr>
            <w:r>
              <w:rPr>
                <w:rFonts w:ascii="Calibri" w:hAnsi="Calibri" w:cs="Calibri"/>
                <w:color w:val="000000" w:themeColor="text1"/>
              </w:rPr>
              <w:t>Comments:</w:t>
            </w:r>
          </w:p>
        </w:tc>
      </w:tr>
    </w:tbl>
    <w:p w14:paraId="52D9FB6D" w14:textId="41FE9181" w:rsidR="00C869CE" w:rsidRDefault="00C869CE" w:rsidP="54E94BCA"/>
    <w:p w14:paraId="43ECB5FA" w14:textId="021FCA28" w:rsidR="00F937F2" w:rsidRDefault="00F937F2" w:rsidP="54E94BCA">
      <w:pPr>
        <w:rPr>
          <w:sz w:val="24"/>
          <w:szCs w:val="24"/>
        </w:rPr>
      </w:pPr>
      <w:r w:rsidRPr="00416608">
        <w:rPr>
          <w:sz w:val="24"/>
          <w:szCs w:val="24"/>
        </w:rPr>
        <w:t xml:space="preserve">Additional </w:t>
      </w:r>
      <w:r w:rsidR="00A22A32">
        <w:rPr>
          <w:sz w:val="24"/>
          <w:szCs w:val="24"/>
        </w:rPr>
        <w:t>Reviewer C</w:t>
      </w:r>
      <w:r w:rsidRPr="00416608">
        <w:rPr>
          <w:sz w:val="24"/>
          <w:szCs w:val="24"/>
        </w:rPr>
        <w:t>omments:</w:t>
      </w:r>
    </w:p>
    <w:p w14:paraId="06F50325" w14:textId="62FAC1D8" w:rsidR="00EC78D3" w:rsidRPr="00416608" w:rsidRDefault="00EC78D3" w:rsidP="54E94BCA">
      <w:pPr>
        <w:rPr>
          <w:sz w:val="24"/>
          <w:szCs w:val="24"/>
        </w:rPr>
      </w:pPr>
      <w:r>
        <w:rPr>
          <w:sz w:val="24"/>
          <w:szCs w:val="24"/>
        </w:rPr>
        <w:t>Awesome data package! Just small changes and suggestions</w:t>
      </w:r>
      <w:r w:rsidR="00662FC9">
        <w:rPr>
          <w:sz w:val="24"/>
          <w:szCs w:val="24"/>
        </w:rPr>
        <w:t xml:space="preserve"> for clarity</w:t>
      </w:r>
    </w:p>
    <w:p w14:paraId="71B1DB2A" w14:textId="60066E40" w:rsidR="00F937F2" w:rsidRDefault="00F17BD2" w:rsidP="54E94BCA">
      <w:r>
        <w:lastRenderedPageBreak/>
        <w:t>Easiest to just track changes</w:t>
      </w:r>
      <w:r w:rsidR="00C23C35">
        <w:t>, many of these are just suggestions so accept them at your discretion:</w:t>
      </w:r>
    </w:p>
    <w:p w14:paraId="01FCB875" w14:textId="46C4F016" w:rsidR="00C23C35" w:rsidRDefault="00C23C35" w:rsidP="54E94BCA">
      <w:r>
        <w:t>Methods:</w:t>
      </w:r>
    </w:p>
    <w:p w14:paraId="6754A80B" w14:textId="65F5A07E" w:rsidR="00F17BD2" w:rsidRDefault="00F17BD2" w:rsidP="54E94BCA">
      <w:pPr>
        <w:rPr>
          <w:rFonts w:ascii="Arial" w:hAnsi="Arial" w:cs="Arial"/>
          <w:color w:val="000000"/>
          <w:sz w:val="18"/>
          <w:szCs w:val="18"/>
          <w:shd w:val="clear" w:color="auto" w:fill="FFFFFF"/>
        </w:rPr>
      </w:pPr>
      <w:r>
        <w:rPr>
          <w:rFonts w:ascii="Arial" w:hAnsi="Arial" w:cs="Arial"/>
          <w:color w:val="000000"/>
          <w:sz w:val="18"/>
          <w:szCs w:val="18"/>
          <w:shd w:val="clear" w:color="auto" w:fill="FFFFFF"/>
        </w:rPr>
        <w:t>Beginning the first week in April</w:t>
      </w:r>
      <w:ins w:id="3" w:author="Kelso, Sarah A" w:date="2024-04-11T14:43:00Z">
        <w:r w:rsidR="00970E2A">
          <w:rPr>
            <w:rFonts w:ascii="Arial" w:hAnsi="Arial" w:cs="Arial"/>
            <w:color w:val="000000"/>
            <w:sz w:val="18"/>
            <w:szCs w:val="18"/>
            <w:shd w:val="clear" w:color="auto" w:fill="FFFFFF"/>
          </w:rPr>
          <w:t xml:space="preserve"> for each year of the study</w:t>
        </w:r>
      </w:ins>
      <w:r>
        <w:rPr>
          <w:rFonts w:ascii="Arial" w:hAnsi="Arial" w:cs="Arial"/>
          <w:color w:val="000000"/>
          <w:sz w:val="18"/>
          <w:szCs w:val="18"/>
          <w:shd w:val="clear" w:color="auto" w:fill="FFFFFF"/>
        </w:rPr>
        <w:t xml:space="preserve">, the Missouri bladderpod population at grid A is inspected twice weekly to note the phenological status of the plants. Flowering typically begins in early to mid-April. </w:t>
      </w:r>
      <w:del w:id="4" w:author="Kelso, Sarah A" w:date="2024-04-11T14:44:00Z">
        <w:r w:rsidDel="00D174CA">
          <w:rPr>
            <w:rFonts w:ascii="Arial" w:hAnsi="Arial" w:cs="Arial"/>
            <w:color w:val="000000"/>
            <w:sz w:val="18"/>
            <w:szCs w:val="18"/>
            <w:shd w:val="clear" w:color="auto" w:fill="FFFFFF"/>
          </w:rPr>
          <w:delText xml:space="preserve">Monitoring commences during or near peak flowering. </w:delText>
        </w:r>
      </w:del>
      <w:ins w:id="5" w:author="Kelso, Sarah A" w:date="2024-04-11T14:44:00Z">
        <w:r w:rsidR="00D174CA">
          <w:rPr>
            <w:rFonts w:ascii="Arial" w:hAnsi="Arial" w:cs="Arial"/>
            <w:color w:val="000000"/>
            <w:sz w:val="18"/>
            <w:szCs w:val="18"/>
            <w:shd w:val="clear" w:color="auto" w:fill="FFFFFF"/>
          </w:rPr>
          <w:t>When peak flowe</w:t>
        </w:r>
      </w:ins>
      <w:ins w:id="6" w:author="Kelso, Sarah A" w:date="2024-04-11T14:45:00Z">
        <w:r w:rsidR="00D174CA">
          <w:rPr>
            <w:rFonts w:ascii="Arial" w:hAnsi="Arial" w:cs="Arial"/>
            <w:color w:val="000000"/>
            <w:sz w:val="18"/>
            <w:szCs w:val="18"/>
            <w:shd w:val="clear" w:color="auto" w:fill="FFFFFF"/>
          </w:rPr>
          <w:t xml:space="preserve">ring is observed monitoring </w:t>
        </w:r>
        <w:r w:rsidR="00AB04DE">
          <w:rPr>
            <w:rFonts w:ascii="Arial" w:hAnsi="Arial" w:cs="Arial"/>
            <w:color w:val="000000"/>
            <w:sz w:val="18"/>
            <w:szCs w:val="18"/>
            <w:shd w:val="clear" w:color="auto" w:fill="FFFFFF"/>
          </w:rPr>
          <w:t xml:space="preserve">will begin. </w:t>
        </w:r>
      </w:ins>
      <w:r>
        <w:rPr>
          <w:rFonts w:ascii="Arial" w:hAnsi="Arial" w:cs="Arial"/>
          <w:color w:val="000000"/>
          <w:sz w:val="18"/>
          <w:szCs w:val="18"/>
          <w:shd w:val="clear" w:color="auto" w:fill="FFFFFF"/>
        </w:rPr>
        <w:t xml:space="preserve">At grid A and C, observers mark the corners of 5 m X 5 m cells. During most years at </w:t>
      </w:r>
      <w:del w:id="7" w:author="Kelso, Sarah A" w:date="2024-04-11T14:50:00Z">
        <w:r w:rsidDel="000B0D6B">
          <w:rPr>
            <w:rFonts w:ascii="Arial" w:hAnsi="Arial" w:cs="Arial"/>
            <w:color w:val="000000"/>
            <w:sz w:val="18"/>
            <w:szCs w:val="18"/>
            <w:shd w:val="clear" w:color="auto" w:fill="FFFFFF"/>
          </w:rPr>
          <w:delText xml:space="preserve">Grid </w:delText>
        </w:r>
      </w:del>
      <w:ins w:id="8" w:author="Kelso, Sarah A" w:date="2024-04-11T14:50:00Z">
        <w:r w:rsidR="000B0D6B">
          <w:rPr>
            <w:rFonts w:ascii="Arial" w:hAnsi="Arial" w:cs="Arial"/>
            <w:color w:val="000000"/>
            <w:sz w:val="18"/>
            <w:szCs w:val="18"/>
            <w:shd w:val="clear" w:color="auto" w:fill="FFFFFF"/>
          </w:rPr>
          <w:t>g</w:t>
        </w:r>
        <w:r w:rsidR="000B0D6B">
          <w:rPr>
            <w:rFonts w:ascii="Arial" w:hAnsi="Arial" w:cs="Arial"/>
            <w:color w:val="000000"/>
            <w:sz w:val="18"/>
            <w:szCs w:val="18"/>
            <w:shd w:val="clear" w:color="auto" w:fill="FFFFFF"/>
          </w:rPr>
          <w:t xml:space="preserve">rid </w:t>
        </w:r>
      </w:ins>
      <w:r>
        <w:rPr>
          <w:rFonts w:ascii="Arial" w:hAnsi="Arial" w:cs="Arial"/>
          <w:color w:val="000000"/>
          <w:sz w:val="18"/>
          <w:szCs w:val="18"/>
          <w:shd w:val="clear" w:color="auto" w:fill="FFFFFF"/>
        </w:rPr>
        <w:t>A, only cells in the core area are sampled. Every five years, however, the entire grid is sampled. At the other eight grids, observers navigate in 15 m X 15 m (225 m^2) cells using a GNSS (global navigation satellite system) device; corners are not marked. For all sites, Missouri bladderpod density is estimated in grid cells using a density class scale: 0 = no plants, 1 = 1-9 plants, 2 = 10-49 plants, 3 = 50-99 plants, 4 = 100-499 plants, 5 = 500-999 plants, 6 = 1,000-4,999 plants, and 7 = &gt;5,000 plants.</w:t>
      </w:r>
    </w:p>
    <w:p w14:paraId="133A86D8" w14:textId="0BE8437A" w:rsidR="00F17BD2" w:rsidRDefault="00F17BD2" w:rsidP="54E94BCA">
      <w:pPr>
        <w:rPr>
          <w:rFonts w:ascii="Arial" w:hAnsi="Arial" w:cs="Arial"/>
          <w:color w:val="000000"/>
          <w:sz w:val="18"/>
          <w:szCs w:val="18"/>
          <w:shd w:val="clear" w:color="auto" w:fill="FFFFFF"/>
        </w:rPr>
      </w:pPr>
      <w:r>
        <w:rPr>
          <w:rFonts w:ascii="Arial" w:hAnsi="Arial" w:cs="Arial"/>
          <w:color w:val="000000"/>
          <w:sz w:val="18"/>
          <w:szCs w:val="18"/>
        </w:rPr>
        <w:br/>
      </w:r>
      <w:r>
        <w:rPr>
          <w:rFonts w:ascii="Arial" w:hAnsi="Arial" w:cs="Arial"/>
          <w:color w:val="000000"/>
          <w:sz w:val="18"/>
          <w:szCs w:val="18"/>
          <w:shd w:val="clear" w:color="auto" w:fill="FFFFFF"/>
        </w:rPr>
        <w:t>Prior to estimating density, observers calibrate their estimates</w:t>
      </w:r>
      <w:ins w:id="9" w:author="Kelso, Sarah A" w:date="2024-04-11T14:51:00Z">
        <w:r w:rsidR="00E02C40">
          <w:rPr>
            <w:rFonts w:ascii="Arial" w:hAnsi="Arial" w:cs="Arial"/>
            <w:color w:val="000000"/>
            <w:sz w:val="18"/>
            <w:szCs w:val="18"/>
            <w:shd w:val="clear" w:color="auto" w:fill="FFFFFF"/>
          </w:rPr>
          <w:t xml:space="preserve"> using the following protocol</w:t>
        </w:r>
      </w:ins>
      <w:r>
        <w:rPr>
          <w:rFonts w:ascii="Arial" w:hAnsi="Arial" w:cs="Arial"/>
          <w:color w:val="000000"/>
          <w:sz w:val="18"/>
          <w:szCs w:val="18"/>
          <w:shd w:val="clear" w:color="auto" w:fill="FFFFFF"/>
        </w:rPr>
        <w:t>. Observers estimate abundance using the density class scale (0 = no plants, 1 = 1-9 plants, 2 = 10-49 plants, 3 = 50-99 plants, 4 = 100-499 plants, 5 = 500-999 plants, 6 = 1,000-4,999 plants, 7 = &gt;5,000 plants) and then count the plants in the plot at the ground-level. This process is performed over a range of plot densities until estimates match counts. Observers should also compare results until estimates begin to converge. When estimating density, observers should consider counting up to 100 bladderpods in a 5-X-5m plot before determining estimates. Observers have the discretion to count as many plants as needed to improve confidence in the density estimate. Such counting may encompass all plants in the cell or only the plants in certain section of the plot (e.g., a particularly dense cluster of plants). If needed, plants may be counted in a portion of the plot and then extrapolated to the 5-X-5 m plot.</w:t>
      </w:r>
    </w:p>
    <w:p w14:paraId="73A3F0D3" w14:textId="00E5CD27" w:rsidR="00F17BD2" w:rsidRDefault="00F17BD2" w:rsidP="54E94BCA">
      <w:pPr>
        <w:rPr>
          <w:rFonts w:ascii="Arial" w:hAnsi="Arial" w:cs="Arial"/>
          <w:color w:val="000000"/>
          <w:sz w:val="18"/>
          <w:szCs w:val="18"/>
          <w:shd w:val="clear" w:color="auto" w:fill="FFFFFF"/>
        </w:rPr>
      </w:pPr>
      <w:r>
        <w:rPr>
          <w:rFonts w:ascii="Arial" w:hAnsi="Arial" w:cs="Arial"/>
          <w:color w:val="000000"/>
          <w:sz w:val="18"/>
          <w:szCs w:val="18"/>
        </w:rPr>
        <w:br/>
      </w:r>
      <w:commentRangeStart w:id="10"/>
      <w:r>
        <w:rPr>
          <w:rFonts w:ascii="Arial" w:hAnsi="Arial" w:cs="Arial"/>
          <w:color w:val="000000"/>
          <w:sz w:val="18"/>
          <w:szCs w:val="18"/>
          <w:shd w:val="clear" w:color="auto" w:fill="FFFFFF"/>
        </w:rPr>
        <w:t xml:space="preserve">Accuracy Assessment for Density Class Estimation is done on grid A only. </w:t>
      </w:r>
      <w:commentRangeEnd w:id="10"/>
      <w:r w:rsidR="009C2D23">
        <w:rPr>
          <w:rStyle w:val="CommentReference"/>
        </w:rPr>
        <w:commentReference w:id="10"/>
      </w:r>
      <w:r>
        <w:rPr>
          <w:rFonts w:ascii="Arial" w:hAnsi="Arial" w:cs="Arial"/>
          <w:color w:val="000000"/>
          <w:sz w:val="18"/>
          <w:szCs w:val="18"/>
          <w:shd w:val="clear" w:color="auto" w:fill="FFFFFF"/>
        </w:rPr>
        <w:t>After estimating density for each 5-X-5 m plot at grid A, 60 cells are randomly selected</w:t>
      </w:r>
      <w:ins w:id="11" w:author="Kelso, Sarah A" w:date="2024-04-11T14:52:00Z">
        <w:r w:rsidR="00582E6E">
          <w:rPr>
            <w:rFonts w:ascii="Arial" w:hAnsi="Arial" w:cs="Arial"/>
            <w:color w:val="000000"/>
            <w:sz w:val="18"/>
            <w:szCs w:val="18"/>
            <w:shd w:val="clear" w:color="auto" w:fill="FFFFFF"/>
          </w:rPr>
          <w:t xml:space="preserve"> </w:t>
        </w:r>
      </w:ins>
      <w:r>
        <w:rPr>
          <w:rFonts w:ascii="Arial" w:hAnsi="Arial" w:cs="Arial"/>
          <w:color w:val="000000"/>
          <w:sz w:val="18"/>
          <w:szCs w:val="18"/>
          <w:shd w:val="clear" w:color="auto" w:fill="FFFFFF"/>
        </w:rPr>
        <w:t>using the rand() function in Excel. Each plot is visited to assess reliability of density class assignments. Additional cells of known density class are selected subjectively for accuracy assessment to bring the total number of cells assessed per density class to 10.</w:t>
      </w:r>
    </w:p>
    <w:p w14:paraId="471DCC9C" w14:textId="4753C471" w:rsidR="00F937F2" w:rsidRDefault="00F17BD2" w:rsidP="54E94BCA">
      <w:r>
        <w:rPr>
          <w:rFonts w:ascii="Arial" w:hAnsi="Arial" w:cs="Arial"/>
          <w:color w:val="000000"/>
          <w:sz w:val="18"/>
          <w:szCs w:val="18"/>
        </w:rPr>
        <w:br/>
      </w:r>
      <w:r>
        <w:rPr>
          <w:rFonts w:ascii="Arial" w:hAnsi="Arial" w:cs="Arial"/>
          <w:color w:val="000000"/>
          <w:sz w:val="18"/>
          <w:szCs w:val="18"/>
          <w:shd w:val="clear" w:color="auto" w:fill="FFFFFF"/>
        </w:rPr>
        <w:t xml:space="preserve">Habitat measurement only takes place on grid A. The percentage of photosynthetically active radiation (PAR) is measured at each plot center using LI-190 Quantum Sensors. PAR is the part of the electromagnetic radiation spectrum (400-700 nm) used in photosynthesis. Field workers also measure </w:t>
      </w:r>
      <w:commentRangeStart w:id="12"/>
      <w:r>
        <w:rPr>
          <w:rFonts w:ascii="Arial" w:hAnsi="Arial" w:cs="Arial"/>
          <w:color w:val="000000"/>
          <w:sz w:val="18"/>
          <w:szCs w:val="18"/>
          <w:shd w:val="clear" w:color="auto" w:fill="FFFFFF"/>
        </w:rPr>
        <w:t>dbh</w:t>
      </w:r>
      <w:commentRangeEnd w:id="12"/>
      <w:r w:rsidR="002E042E">
        <w:rPr>
          <w:rStyle w:val="CommentReference"/>
        </w:rPr>
        <w:commentReference w:id="12"/>
      </w:r>
      <w:r>
        <w:rPr>
          <w:rFonts w:ascii="Arial" w:hAnsi="Arial" w:cs="Arial"/>
          <w:color w:val="000000"/>
          <w:sz w:val="18"/>
          <w:szCs w:val="18"/>
          <w:shd w:val="clear" w:color="auto" w:fill="FFFFFF"/>
        </w:rPr>
        <w:t xml:space="preserve"> of all Eastern red cedar (Juniperus virginiana) stems reaching breast height (1.37 m). Because cedar basal area will not vary greatly in the absence of disturbance, such measurements are only required on a five-year basis. Observers should, however, measure cedar basal area following significant canopy changes (e.g., thinning, fire, ice storms, tornados).</w:t>
      </w:r>
    </w:p>
    <w:sectPr w:rsidR="00F937F2" w:rsidSect="00311A2F">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right, Sarah E" w:date="2023-08-02T09:32:00Z" w:initials="WE">
    <w:p w14:paraId="306CA75B" w14:textId="4208E030" w:rsidR="00865628" w:rsidRDefault="00865628">
      <w:r>
        <w:t>I think DPchecker checks for this. Maybe change it to something like "Are filenames reasonably clear and descriptive?" and provide some examples (good: locations.csv; bad: pltsfinal_Copy.csv)</w:t>
      </w:r>
      <w:r>
        <w:annotationRef/>
      </w:r>
      <w:r>
        <w:rPr>
          <w:rStyle w:val="CommentReference"/>
        </w:rPr>
        <w:annotationRef/>
      </w:r>
    </w:p>
  </w:comment>
  <w:comment w:id="1" w:author="Wright, Sarah E" w:date="2023-08-02T09:40:00Z" w:initials="WE">
    <w:p w14:paraId="34CC6528" w14:textId="0667AC65" w:rsidR="00865628" w:rsidRDefault="00865628">
      <w:r>
        <w:t>We should be specific as to where reviewers should look for URLs. Also, maybe use plainer language, e.g. "Do all URLs work and point to the right place?"</w:t>
      </w:r>
      <w:r>
        <w:annotationRef/>
      </w:r>
      <w:r>
        <w:rPr>
          <w:rStyle w:val="CommentReference"/>
        </w:rPr>
        <w:annotationRef/>
      </w:r>
    </w:p>
  </w:comment>
  <w:comment w:id="2" w:author="Baker, Robert L" w:date="2023-08-02T13:26:00Z" w:initials="BL">
    <w:p w14:paraId="3CF2FA4B" w14:textId="06D7FB86" w:rsidR="00865628" w:rsidRDefault="00865628">
      <w:pPr>
        <w:pStyle w:val="CommentText"/>
      </w:pPr>
      <w:r>
        <w:t>Also, there are some URLs that may not be live yet! For instance, if the review occurs prior to data/metadata upload to DataStore, the links to the files won't work. Similarly, if the data package is uploaded and reviewed before a linked DRR activated, those links might not work either, which would still be expected behavior.</w:t>
      </w:r>
      <w:r>
        <w:rPr>
          <w:rStyle w:val="CommentReference"/>
        </w:rPr>
        <w:annotationRef/>
      </w:r>
    </w:p>
  </w:comment>
  <w:comment w:id="10" w:author="Kelso, Sarah A" w:date="2024-04-11T14:55:00Z" w:initials="KSA">
    <w:p w14:paraId="6362709A" w14:textId="77777777" w:rsidR="009C2D23" w:rsidRDefault="009C2D23" w:rsidP="007118B5">
      <w:pPr>
        <w:pStyle w:val="CommentText"/>
      </w:pPr>
      <w:r>
        <w:rPr>
          <w:rStyle w:val="CommentReference"/>
        </w:rPr>
        <w:annotationRef/>
      </w:r>
      <w:r>
        <w:t>It's not clear if this = observers calibrating their estimates, or if this new paragraph is about something different</w:t>
      </w:r>
    </w:p>
  </w:comment>
  <w:comment w:id="12" w:author="Kelso, Sarah A" w:date="2024-04-11T14:53:00Z" w:initials="KSA">
    <w:p w14:paraId="171CEF7C" w14:textId="0359B20A" w:rsidR="002E042E" w:rsidRDefault="002E042E" w:rsidP="00DD7E78">
      <w:pPr>
        <w:pStyle w:val="CommentText"/>
      </w:pPr>
      <w:r>
        <w:rPr>
          <w:rStyle w:val="CommentReference"/>
        </w:rPr>
        <w:annotationRef/>
      </w:r>
      <w:r>
        <w:t>Define dbh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6CA75B" w15:done="1"/>
  <w15:commentEx w15:paraId="34CC6528" w15:done="1"/>
  <w15:commentEx w15:paraId="3CF2FA4B" w15:paraIdParent="34CC6528" w15:done="1"/>
  <w15:commentEx w15:paraId="6362709A" w15:done="0"/>
  <w15:commentEx w15:paraId="171CEF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5A8C6FE" w16cex:dateUtc="2023-08-02T15:32:00Z"/>
  <w16cex:commentExtensible w16cex:durableId="009C453D" w16cex:dateUtc="2023-08-02T15:40:00Z">
    <w16cex:extLst>
      <w16:ext xmlns="" w16:uri="{CE6994B0-6A32-4C9F-8C6B-6E91EDA988CE}">
        <cr:reactions xmlns:cr="http://schemas.microsoft.com/office/comments/2020/reactions">
          <cr:reaction reactionType="1">
            <cr:reactionInfo dateUtc="2023-08-02T20:02:53.719Z">
              <cr:user userId="S::rlbaker@nps.gov::8b2b60ec-7818-483e-81a7-2bc048d214b0" userProvider="AD" userName="Baker, Robert L"/>
            </cr:reactionInfo>
          </cr:reaction>
        </cr:reactions>
      </w16:ext>
    </w16cex:extLst>
  </w16cex:commentExtensible>
  <w16cex:commentExtensible w16cex:durableId="789CCA31" w16cex:dateUtc="2023-08-02T19:26:00Z"/>
  <w16cex:commentExtensible w16cex:durableId="29C27845" w16cex:dateUtc="2024-04-11T20:55:00Z"/>
  <w16cex:commentExtensible w16cex:durableId="29C277D5" w16cex:dateUtc="2024-04-11T2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6CA75B" w16cid:durableId="65A8C6FE"/>
  <w16cid:commentId w16cid:paraId="34CC6528" w16cid:durableId="009C453D"/>
  <w16cid:commentId w16cid:paraId="3CF2FA4B" w16cid:durableId="789CCA31"/>
  <w16cid:commentId w16cid:paraId="6362709A" w16cid:durableId="29C27845"/>
  <w16cid:commentId w16cid:paraId="171CEF7C" w16cid:durableId="29C277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16284"/>
    <w:multiLevelType w:val="hybridMultilevel"/>
    <w:tmpl w:val="720C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06C11"/>
    <w:multiLevelType w:val="hybridMultilevel"/>
    <w:tmpl w:val="45DEB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4811152">
    <w:abstractNumId w:val="1"/>
  </w:num>
  <w:num w:numId="2" w16cid:durableId="544008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right, Sarah E">
    <w15:presenceInfo w15:providerId="AD" w15:userId="S::sewright@nps.gov::21cdbb7f-af7c-4aba-8b8b-0974d24fef80"/>
  </w15:person>
  <w15:person w15:author="Baker, Robert L">
    <w15:presenceInfo w15:providerId="AD" w15:userId="S::rlbaker@nps.gov::8b2b60ec-7818-483e-81a7-2bc048d214b0"/>
  </w15:person>
  <w15:person w15:author="Kelso, Sarah A">
    <w15:presenceInfo w15:providerId="AD" w15:userId="S::sakelso@nps.gov::09d99282-85e9-4b64-b157-5ba67c7cbf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X_LAST_PALETTE_TAB" w:val="0"/>
  </w:docVars>
  <w:rsids>
    <w:rsidRoot w:val="00327189"/>
    <w:rsid w:val="0000415C"/>
    <w:rsid w:val="00006387"/>
    <w:rsid w:val="00032C57"/>
    <w:rsid w:val="0004511F"/>
    <w:rsid w:val="000502E5"/>
    <w:rsid w:val="00050554"/>
    <w:rsid w:val="00074ECB"/>
    <w:rsid w:val="0009451D"/>
    <w:rsid w:val="00096FB8"/>
    <w:rsid w:val="000B0D6B"/>
    <w:rsid w:val="000B32AF"/>
    <w:rsid w:val="000E53FA"/>
    <w:rsid w:val="000F1E2A"/>
    <w:rsid w:val="00110EAF"/>
    <w:rsid w:val="001333D5"/>
    <w:rsid w:val="00133B63"/>
    <w:rsid w:val="00135D9D"/>
    <w:rsid w:val="00155BCF"/>
    <w:rsid w:val="00176CBB"/>
    <w:rsid w:val="00186553"/>
    <w:rsid w:val="001935CD"/>
    <w:rsid w:val="001B6D4F"/>
    <w:rsid w:val="001F2A6B"/>
    <w:rsid w:val="00203968"/>
    <w:rsid w:val="00204BAE"/>
    <w:rsid w:val="00210701"/>
    <w:rsid w:val="0021495F"/>
    <w:rsid w:val="00216162"/>
    <w:rsid w:val="002257C8"/>
    <w:rsid w:val="00227530"/>
    <w:rsid w:val="0023764B"/>
    <w:rsid w:val="00241BD5"/>
    <w:rsid w:val="002430CA"/>
    <w:rsid w:val="0024565A"/>
    <w:rsid w:val="002653EE"/>
    <w:rsid w:val="0026645C"/>
    <w:rsid w:val="0026779D"/>
    <w:rsid w:val="0027128C"/>
    <w:rsid w:val="002729E2"/>
    <w:rsid w:val="002845B2"/>
    <w:rsid w:val="002A1D8D"/>
    <w:rsid w:val="002C7D23"/>
    <w:rsid w:val="002E042E"/>
    <w:rsid w:val="002F05EC"/>
    <w:rsid w:val="00302307"/>
    <w:rsid w:val="00311A2F"/>
    <w:rsid w:val="003132FE"/>
    <w:rsid w:val="00327189"/>
    <w:rsid w:val="00331DE8"/>
    <w:rsid w:val="003626C6"/>
    <w:rsid w:val="00366544"/>
    <w:rsid w:val="00366DB3"/>
    <w:rsid w:val="00370980"/>
    <w:rsid w:val="00381763"/>
    <w:rsid w:val="003832FC"/>
    <w:rsid w:val="003B5459"/>
    <w:rsid w:val="003D20CE"/>
    <w:rsid w:val="00401C67"/>
    <w:rsid w:val="00416608"/>
    <w:rsid w:val="00416B39"/>
    <w:rsid w:val="00431C47"/>
    <w:rsid w:val="00435A43"/>
    <w:rsid w:val="0047105A"/>
    <w:rsid w:val="00474E8B"/>
    <w:rsid w:val="004860A7"/>
    <w:rsid w:val="004A4024"/>
    <w:rsid w:val="004D11CE"/>
    <w:rsid w:val="004F1FC7"/>
    <w:rsid w:val="005057B7"/>
    <w:rsid w:val="00507B3D"/>
    <w:rsid w:val="00535E1B"/>
    <w:rsid w:val="005436E8"/>
    <w:rsid w:val="005553E0"/>
    <w:rsid w:val="00555BD4"/>
    <w:rsid w:val="0056736C"/>
    <w:rsid w:val="005755B0"/>
    <w:rsid w:val="00580712"/>
    <w:rsid w:val="00582E6E"/>
    <w:rsid w:val="00593AE6"/>
    <w:rsid w:val="00597908"/>
    <w:rsid w:val="005A5E05"/>
    <w:rsid w:val="005D1551"/>
    <w:rsid w:val="00601EC3"/>
    <w:rsid w:val="00605166"/>
    <w:rsid w:val="006133DC"/>
    <w:rsid w:val="00625DB3"/>
    <w:rsid w:val="00625FF5"/>
    <w:rsid w:val="0064296C"/>
    <w:rsid w:val="00643D18"/>
    <w:rsid w:val="00644997"/>
    <w:rsid w:val="00652932"/>
    <w:rsid w:val="00657B21"/>
    <w:rsid w:val="00662FC9"/>
    <w:rsid w:val="0066633C"/>
    <w:rsid w:val="00671494"/>
    <w:rsid w:val="006E035C"/>
    <w:rsid w:val="006E7332"/>
    <w:rsid w:val="006F2B4A"/>
    <w:rsid w:val="00755521"/>
    <w:rsid w:val="00763AD2"/>
    <w:rsid w:val="007657CB"/>
    <w:rsid w:val="007776C6"/>
    <w:rsid w:val="00781974"/>
    <w:rsid w:val="00785DCA"/>
    <w:rsid w:val="007C79CA"/>
    <w:rsid w:val="007F5850"/>
    <w:rsid w:val="00800AC0"/>
    <w:rsid w:val="0082295D"/>
    <w:rsid w:val="00834569"/>
    <w:rsid w:val="00835595"/>
    <w:rsid w:val="008517FA"/>
    <w:rsid w:val="00865628"/>
    <w:rsid w:val="008A7B39"/>
    <w:rsid w:val="008B7798"/>
    <w:rsid w:val="008C001E"/>
    <w:rsid w:val="008F3F83"/>
    <w:rsid w:val="00916E7E"/>
    <w:rsid w:val="00931D57"/>
    <w:rsid w:val="00970E2A"/>
    <w:rsid w:val="00984E03"/>
    <w:rsid w:val="009A7581"/>
    <w:rsid w:val="009C1956"/>
    <w:rsid w:val="009C2D23"/>
    <w:rsid w:val="009D254B"/>
    <w:rsid w:val="00A04BF5"/>
    <w:rsid w:val="00A1387D"/>
    <w:rsid w:val="00A20648"/>
    <w:rsid w:val="00A21594"/>
    <w:rsid w:val="00A22A32"/>
    <w:rsid w:val="00A36DEF"/>
    <w:rsid w:val="00A87FC3"/>
    <w:rsid w:val="00AB04DE"/>
    <w:rsid w:val="00AB49D7"/>
    <w:rsid w:val="00AC3E1D"/>
    <w:rsid w:val="00AD0D1A"/>
    <w:rsid w:val="00AD23E1"/>
    <w:rsid w:val="00B04EC5"/>
    <w:rsid w:val="00B06AA2"/>
    <w:rsid w:val="00B207FB"/>
    <w:rsid w:val="00B328FA"/>
    <w:rsid w:val="00B50352"/>
    <w:rsid w:val="00B75986"/>
    <w:rsid w:val="00BA278C"/>
    <w:rsid w:val="00BC0906"/>
    <w:rsid w:val="00BD26A5"/>
    <w:rsid w:val="00BD7D41"/>
    <w:rsid w:val="00C043AD"/>
    <w:rsid w:val="00C23B20"/>
    <w:rsid w:val="00C23C35"/>
    <w:rsid w:val="00C24909"/>
    <w:rsid w:val="00C40DB5"/>
    <w:rsid w:val="00C71C0C"/>
    <w:rsid w:val="00C76BD9"/>
    <w:rsid w:val="00C85FF8"/>
    <w:rsid w:val="00C869CE"/>
    <w:rsid w:val="00C91F7A"/>
    <w:rsid w:val="00CB16C2"/>
    <w:rsid w:val="00CD4804"/>
    <w:rsid w:val="00CE4792"/>
    <w:rsid w:val="00CE4B3E"/>
    <w:rsid w:val="00CE4CEE"/>
    <w:rsid w:val="00D10B11"/>
    <w:rsid w:val="00D10F6D"/>
    <w:rsid w:val="00D174CA"/>
    <w:rsid w:val="00D4397D"/>
    <w:rsid w:val="00D652A1"/>
    <w:rsid w:val="00D80BD4"/>
    <w:rsid w:val="00DA5482"/>
    <w:rsid w:val="00DE0927"/>
    <w:rsid w:val="00E02C40"/>
    <w:rsid w:val="00E036F3"/>
    <w:rsid w:val="00E2563C"/>
    <w:rsid w:val="00E56E10"/>
    <w:rsid w:val="00E80B67"/>
    <w:rsid w:val="00E9184A"/>
    <w:rsid w:val="00EC78D3"/>
    <w:rsid w:val="00ED7B74"/>
    <w:rsid w:val="00F17BD2"/>
    <w:rsid w:val="00F2528C"/>
    <w:rsid w:val="00F51C1A"/>
    <w:rsid w:val="00F54417"/>
    <w:rsid w:val="00F547FB"/>
    <w:rsid w:val="00F800DA"/>
    <w:rsid w:val="00F937F2"/>
    <w:rsid w:val="00F949A6"/>
    <w:rsid w:val="00F971B2"/>
    <w:rsid w:val="00F97C06"/>
    <w:rsid w:val="00FA06FF"/>
    <w:rsid w:val="00FE0B10"/>
    <w:rsid w:val="045F0DE7"/>
    <w:rsid w:val="04DC48E2"/>
    <w:rsid w:val="05FADE48"/>
    <w:rsid w:val="06D6DA9F"/>
    <w:rsid w:val="07F7039C"/>
    <w:rsid w:val="09278DD9"/>
    <w:rsid w:val="09D4DBE6"/>
    <w:rsid w:val="0AA54DF8"/>
    <w:rsid w:val="0BAED6DA"/>
    <w:rsid w:val="0BDE41C0"/>
    <w:rsid w:val="0C4BBB5D"/>
    <w:rsid w:val="0CFF591E"/>
    <w:rsid w:val="0D7F0070"/>
    <w:rsid w:val="0FCAF4D2"/>
    <w:rsid w:val="0FDC44C8"/>
    <w:rsid w:val="109C716F"/>
    <w:rsid w:val="112104F6"/>
    <w:rsid w:val="14A68777"/>
    <w:rsid w:val="1502615B"/>
    <w:rsid w:val="1655C630"/>
    <w:rsid w:val="199804F1"/>
    <w:rsid w:val="1A328A8A"/>
    <w:rsid w:val="1AD5D8BE"/>
    <w:rsid w:val="1C006943"/>
    <w:rsid w:val="1D317812"/>
    <w:rsid w:val="206905DB"/>
    <w:rsid w:val="209BA4F0"/>
    <w:rsid w:val="23B06A62"/>
    <w:rsid w:val="2509FCCF"/>
    <w:rsid w:val="25D4BD54"/>
    <w:rsid w:val="268B89E0"/>
    <w:rsid w:val="2BEFF821"/>
    <w:rsid w:val="2DE0BEB3"/>
    <w:rsid w:val="2EA31B4C"/>
    <w:rsid w:val="316CBBCD"/>
    <w:rsid w:val="32365F70"/>
    <w:rsid w:val="34A45C8F"/>
    <w:rsid w:val="35CB741B"/>
    <w:rsid w:val="3703D121"/>
    <w:rsid w:val="37207737"/>
    <w:rsid w:val="38B34FF6"/>
    <w:rsid w:val="38CF8CDD"/>
    <w:rsid w:val="390C6634"/>
    <w:rsid w:val="39DB7FC6"/>
    <w:rsid w:val="3A3358C3"/>
    <w:rsid w:val="3D3C2971"/>
    <w:rsid w:val="3F0B073B"/>
    <w:rsid w:val="40DAD229"/>
    <w:rsid w:val="4108D662"/>
    <w:rsid w:val="417DF201"/>
    <w:rsid w:val="418EEE63"/>
    <w:rsid w:val="42DC8628"/>
    <w:rsid w:val="438B7A37"/>
    <w:rsid w:val="43F3B9DC"/>
    <w:rsid w:val="45144987"/>
    <w:rsid w:val="4588CE08"/>
    <w:rsid w:val="45FE37C9"/>
    <w:rsid w:val="48AC1C65"/>
    <w:rsid w:val="492DCA85"/>
    <w:rsid w:val="492F0194"/>
    <w:rsid w:val="4D8D483B"/>
    <w:rsid w:val="4E49FF9E"/>
    <w:rsid w:val="4EBA7E0D"/>
    <w:rsid w:val="50CB9CFB"/>
    <w:rsid w:val="5125C9D5"/>
    <w:rsid w:val="52BAA267"/>
    <w:rsid w:val="53B4C3D7"/>
    <w:rsid w:val="549989EE"/>
    <w:rsid w:val="54E94BCA"/>
    <w:rsid w:val="569F01AC"/>
    <w:rsid w:val="59D52B7D"/>
    <w:rsid w:val="5B89DAC8"/>
    <w:rsid w:val="5BCD21F1"/>
    <w:rsid w:val="5CB3FDA5"/>
    <w:rsid w:val="5DB89853"/>
    <w:rsid w:val="5E3B1895"/>
    <w:rsid w:val="5E4C38D1"/>
    <w:rsid w:val="5F465FA3"/>
    <w:rsid w:val="5F98851B"/>
    <w:rsid w:val="5FE8CB4B"/>
    <w:rsid w:val="60209486"/>
    <w:rsid w:val="6178DD78"/>
    <w:rsid w:val="629CC1F4"/>
    <w:rsid w:val="654C9784"/>
    <w:rsid w:val="68629BE6"/>
    <w:rsid w:val="6989C96E"/>
    <w:rsid w:val="69DC8EFB"/>
    <w:rsid w:val="6A2F8636"/>
    <w:rsid w:val="6D10744D"/>
    <w:rsid w:val="711AEBD9"/>
    <w:rsid w:val="72248FE6"/>
    <w:rsid w:val="73AFE5FA"/>
    <w:rsid w:val="73D2D25E"/>
    <w:rsid w:val="74178616"/>
    <w:rsid w:val="742F9F54"/>
    <w:rsid w:val="7587AE76"/>
    <w:rsid w:val="7663BBE0"/>
    <w:rsid w:val="76AF331A"/>
    <w:rsid w:val="7753DCF4"/>
    <w:rsid w:val="77576152"/>
    <w:rsid w:val="78A7BA72"/>
    <w:rsid w:val="78B87A77"/>
    <w:rsid w:val="7A438AD3"/>
    <w:rsid w:val="7B2DCCA9"/>
    <w:rsid w:val="7CBCC3D0"/>
    <w:rsid w:val="7CCF6991"/>
    <w:rsid w:val="7D22E46C"/>
    <w:rsid w:val="7D6BA0FB"/>
    <w:rsid w:val="7ECA3A9E"/>
    <w:rsid w:val="7ECBC8B9"/>
    <w:rsid w:val="7F0CBF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3C4B"/>
  <w15:chartTrackingRefBased/>
  <w15:docId w15:val="{A8553CBF-1FC8-40CA-906A-3F44FA91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1956"/>
    <w:rPr>
      <w:color w:val="0563C1" w:themeColor="hyperlink"/>
      <w:u w:val="single"/>
    </w:rPr>
  </w:style>
  <w:style w:type="character" w:styleId="UnresolvedMention">
    <w:name w:val="Unresolved Mention"/>
    <w:basedOn w:val="DefaultParagraphFont"/>
    <w:uiPriority w:val="99"/>
    <w:semiHidden/>
    <w:unhideWhenUsed/>
    <w:rsid w:val="009C1956"/>
    <w:rPr>
      <w:color w:val="605E5C"/>
      <w:shd w:val="clear" w:color="auto" w:fill="E1DFDD"/>
    </w:rPr>
  </w:style>
  <w:style w:type="paragraph" w:styleId="ListParagraph">
    <w:name w:val="List Paragraph"/>
    <w:basedOn w:val="Normal"/>
    <w:uiPriority w:val="34"/>
    <w:qFormat/>
    <w:rsid w:val="007C79CA"/>
    <w:pPr>
      <w:ind w:left="720"/>
      <w:contextualSpacing/>
    </w:pPr>
  </w:style>
  <w:style w:type="table" w:styleId="TableGrid">
    <w:name w:val="Table Grid"/>
    <w:basedOn w:val="TableNormal"/>
    <w:uiPriority w:val="39"/>
    <w:rsid w:val="007C7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93AE6"/>
    <w:rPr>
      <w:b/>
      <w:bCs/>
    </w:rPr>
  </w:style>
  <w:style w:type="character" w:customStyle="1" w:styleId="CommentSubjectChar">
    <w:name w:val="Comment Subject Char"/>
    <w:basedOn w:val="CommentTextChar"/>
    <w:link w:val="CommentSubject"/>
    <w:uiPriority w:val="99"/>
    <w:semiHidden/>
    <w:rsid w:val="00593AE6"/>
    <w:rPr>
      <w:b/>
      <w:bCs/>
      <w:sz w:val="20"/>
      <w:szCs w:val="20"/>
    </w:rPr>
  </w:style>
  <w:style w:type="paragraph" w:styleId="HTMLPreformatted">
    <w:name w:val="HTML Preformatted"/>
    <w:basedOn w:val="Normal"/>
    <w:link w:val="HTMLPreformattedChar"/>
    <w:uiPriority w:val="99"/>
    <w:semiHidden/>
    <w:unhideWhenUsed/>
    <w:rsid w:val="0027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128C"/>
    <w:rPr>
      <w:rFonts w:ascii="Courier New" w:eastAsia="Times New Roman" w:hAnsi="Courier New" w:cs="Courier New"/>
      <w:sz w:val="20"/>
      <w:szCs w:val="20"/>
    </w:rPr>
  </w:style>
  <w:style w:type="character" w:customStyle="1" w:styleId="gnvwddmdo3b">
    <w:name w:val="gnvwddmdo3b"/>
    <w:basedOn w:val="DefaultParagraphFont"/>
    <w:rsid w:val="0027128C"/>
  </w:style>
  <w:style w:type="character" w:customStyle="1" w:styleId="gnvwddmdn3b">
    <w:name w:val="gnvwddmdn3b"/>
    <w:basedOn w:val="DefaultParagraphFont"/>
    <w:rsid w:val="0027128C"/>
  </w:style>
  <w:style w:type="paragraph" w:styleId="Revision">
    <w:name w:val="Revision"/>
    <w:hidden/>
    <w:uiPriority w:val="99"/>
    <w:semiHidden/>
    <w:rsid w:val="00C23C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12953">
      <w:bodyDiv w:val="1"/>
      <w:marLeft w:val="0"/>
      <w:marRight w:val="0"/>
      <w:marTop w:val="0"/>
      <w:marBottom w:val="0"/>
      <w:divBdr>
        <w:top w:val="none" w:sz="0" w:space="0" w:color="auto"/>
        <w:left w:val="none" w:sz="0" w:space="0" w:color="auto"/>
        <w:bottom w:val="none" w:sz="0" w:space="0" w:color="auto"/>
        <w:right w:val="none" w:sz="0" w:space="0" w:color="auto"/>
      </w:divBdr>
    </w:div>
    <w:div w:id="545534676">
      <w:bodyDiv w:val="1"/>
      <w:marLeft w:val="0"/>
      <w:marRight w:val="0"/>
      <w:marTop w:val="0"/>
      <w:marBottom w:val="0"/>
      <w:divBdr>
        <w:top w:val="none" w:sz="0" w:space="0" w:color="auto"/>
        <w:left w:val="none" w:sz="0" w:space="0" w:color="auto"/>
        <w:bottom w:val="none" w:sz="0" w:space="0" w:color="auto"/>
        <w:right w:val="none" w:sz="0" w:space="0" w:color="auto"/>
      </w:divBdr>
    </w:div>
    <w:div w:id="761993781">
      <w:bodyDiv w:val="1"/>
      <w:marLeft w:val="0"/>
      <w:marRight w:val="0"/>
      <w:marTop w:val="0"/>
      <w:marBottom w:val="0"/>
      <w:divBdr>
        <w:top w:val="none" w:sz="0" w:space="0" w:color="auto"/>
        <w:left w:val="none" w:sz="0" w:space="0" w:color="auto"/>
        <w:bottom w:val="none" w:sz="0" w:space="0" w:color="auto"/>
        <w:right w:val="none" w:sz="0" w:space="0" w:color="auto"/>
      </w:divBdr>
    </w:div>
    <w:div w:id="840046353">
      <w:bodyDiv w:val="1"/>
      <w:marLeft w:val="0"/>
      <w:marRight w:val="0"/>
      <w:marTop w:val="0"/>
      <w:marBottom w:val="0"/>
      <w:divBdr>
        <w:top w:val="none" w:sz="0" w:space="0" w:color="auto"/>
        <w:left w:val="none" w:sz="0" w:space="0" w:color="auto"/>
        <w:bottom w:val="none" w:sz="0" w:space="0" w:color="auto"/>
        <w:right w:val="none" w:sz="0" w:space="0" w:color="auto"/>
      </w:divBdr>
    </w:div>
    <w:div w:id="1059280350">
      <w:bodyDiv w:val="1"/>
      <w:marLeft w:val="0"/>
      <w:marRight w:val="0"/>
      <w:marTop w:val="0"/>
      <w:marBottom w:val="0"/>
      <w:divBdr>
        <w:top w:val="none" w:sz="0" w:space="0" w:color="auto"/>
        <w:left w:val="none" w:sz="0" w:space="0" w:color="auto"/>
        <w:bottom w:val="none" w:sz="0" w:space="0" w:color="auto"/>
        <w:right w:val="none" w:sz="0" w:space="0" w:color="auto"/>
      </w:divBdr>
    </w:div>
    <w:div w:id="1455517788">
      <w:bodyDiv w:val="1"/>
      <w:marLeft w:val="0"/>
      <w:marRight w:val="0"/>
      <w:marTop w:val="0"/>
      <w:marBottom w:val="0"/>
      <w:divBdr>
        <w:top w:val="none" w:sz="0" w:space="0" w:color="auto"/>
        <w:left w:val="none" w:sz="0" w:space="0" w:color="auto"/>
        <w:bottom w:val="none" w:sz="0" w:space="0" w:color="auto"/>
        <w:right w:val="none" w:sz="0" w:space="0" w:color="auto"/>
      </w:divBdr>
    </w:div>
    <w:div w:id="1459110379">
      <w:bodyDiv w:val="1"/>
      <w:marLeft w:val="0"/>
      <w:marRight w:val="0"/>
      <w:marTop w:val="0"/>
      <w:marBottom w:val="0"/>
      <w:divBdr>
        <w:top w:val="none" w:sz="0" w:space="0" w:color="auto"/>
        <w:left w:val="none" w:sz="0" w:space="0" w:color="auto"/>
        <w:bottom w:val="none" w:sz="0" w:space="0" w:color="auto"/>
        <w:right w:val="none" w:sz="0" w:space="0" w:color="auto"/>
      </w:divBdr>
    </w:div>
    <w:div w:id="1478650315">
      <w:bodyDiv w:val="1"/>
      <w:marLeft w:val="0"/>
      <w:marRight w:val="0"/>
      <w:marTop w:val="0"/>
      <w:marBottom w:val="0"/>
      <w:divBdr>
        <w:top w:val="none" w:sz="0" w:space="0" w:color="auto"/>
        <w:left w:val="none" w:sz="0" w:space="0" w:color="auto"/>
        <w:bottom w:val="none" w:sz="0" w:space="0" w:color="auto"/>
        <w:right w:val="none" w:sz="0" w:space="0" w:color="auto"/>
      </w:divBdr>
    </w:div>
    <w:div w:id="1491562311">
      <w:bodyDiv w:val="1"/>
      <w:marLeft w:val="0"/>
      <w:marRight w:val="0"/>
      <w:marTop w:val="0"/>
      <w:marBottom w:val="0"/>
      <w:divBdr>
        <w:top w:val="none" w:sz="0" w:space="0" w:color="auto"/>
        <w:left w:val="none" w:sz="0" w:space="0" w:color="auto"/>
        <w:bottom w:val="none" w:sz="0" w:space="0" w:color="auto"/>
        <w:right w:val="none" w:sz="0" w:space="0" w:color="auto"/>
      </w:divBdr>
    </w:div>
    <w:div w:id="1688016539">
      <w:bodyDiv w:val="1"/>
      <w:marLeft w:val="0"/>
      <w:marRight w:val="0"/>
      <w:marTop w:val="0"/>
      <w:marBottom w:val="0"/>
      <w:divBdr>
        <w:top w:val="none" w:sz="0" w:space="0" w:color="auto"/>
        <w:left w:val="none" w:sz="0" w:space="0" w:color="auto"/>
        <w:bottom w:val="none" w:sz="0" w:space="0" w:color="auto"/>
        <w:right w:val="none" w:sz="0" w:space="0" w:color="auto"/>
      </w:divBdr>
    </w:div>
    <w:div w:id="1761412531">
      <w:bodyDiv w:val="1"/>
      <w:marLeft w:val="0"/>
      <w:marRight w:val="0"/>
      <w:marTop w:val="0"/>
      <w:marBottom w:val="0"/>
      <w:divBdr>
        <w:top w:val="none" w:sz="0" w:space="0" w:color="auto"/>
        <w:left w:val="none" w:sz="0" w:space="0" w:color="auto"/>
        <w:bottom w:val="none" w:sz="0" w:space="0" w:color="auto"/>
        <w:right w:val="none" w:sz="0" w:space="0" w:color="auto"/>
      </w:divBdr>
    </w:div>
    <w:div w:id="1783843895">
      <w:bodyDiv w:val="1"/>
      <w:marLeft w:val="0"/>
      <w:marRight w:val="0"/>
      <w:marTop w:val="0"/>
      <w:marBottom w:val="0"/>
      <w:divBdr>
        <w:top w:val="none" w:sz="0" w:space="0" w:color="auto"/>
        <w:left w:val="none" w:sz="0" w:space="0" w:color="auto"/>
        <w:bottom w:val="none" w:sz="0" w:space="0" w:color="auto"/>
        <w:right w:val="none" w:sz="0" w:space="0" w:color="auto"/>
      </w:divBdr>
    </w:div>
    <w:div w:id="1854147622">
      <w:bodyDiv w:val="1"/>
      <w:marLeft w:val="0"/>
      <w:marRight w:val="0"/>
      <w:marTop w:val="0"/>
      <w:marBottom w:val="0"/>
      <w:divBdr>
        <w:top w:val="none" w:sz="0" w:space="0" w:color="auto"/>
        <w:left w:val="none" w:sz="0" w:space="0" w:color="auto"/>
        <w:bottom w:val="none" w:sz="0" w:space="0" w:color="auto"/>
        <w:right w:val="none" w:sz="0" w:space="0" w:color="auto"/>
      </w:divBdr>
    </w:div>
    <w:div w:id="1860390584">
      <w:bodyDiv w:val="1"/>
      <w:marLeft w:val="0"/>
      <w:marRight w:val="0"/>
      <w:marTop w:val="0"/>
      <w:marBottom w:val="0"/>
      <w:divBdr>
        <w:top w:val="none" w:sz="0" w:space="0" w:color="auto"/>
        <w:left w:val="none" w:sz="0" w:space="0" w:color="auto"/>
        <w:bottom w:val="none" w:sz="0" w:space="0" w:color="auto"/>
        <w:right w:val="none" w:sz="0" w:space="0" w:color="auto"/>
      </w:divBdr>
    </w:div>
    <w:div w:id="192683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nationalparkservice.github.io/DPchecker/" TargetMode="External"/><Relationship Id="rId4" Type="http://schemas.openxmlformats.org/officeDocument/2006/relationships/customXml" Target="../customXml/item4.xml"/><Relationship Id="rId9" Type="http://schemas.openxmlformats.org/officeDocument/2006/relationships/hyperlink" Target="https://doimspp.sharepoint.com/sites/nps-nrss-imdiv/data-publication/SitePages/Data-Package-Specifications.aspx"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1062a0d-ede8-4112-b4bb-00a9c1bc8e16" xsi:nil="true"/>
    <lcf76f155ced4ddcb4097134ff3c332f xmlns="ad085b6c-7437-411b-8b38-47c968abd347">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82CD3E31919CD4D8655811E15D5BC27" ma:contentTypeVersion="15" ma:contentTypeDescription="Create a new document." ma:contentTypeScope="" ma:versionID="729ac04ea1630219c040c2ff78caacb6">
  <xsd:schema xmlns:xsd="http://www.w3.org/2001/XMLSchema" xmlns:xs="http://www.w3.org/2001/XMLSchema" xmlns:p="http://schemas.microsoft.com/office/2006/metadata/properties" xmlns:ns2="ad085b6c-7437-411b-8b38-47c968abd347" xmlns:ns3="4671cff1-bb98-4362-b999-0807e48a599e" xmlns:ns4="31062a0d-ede8-4112-b4bb-00a9c1bc8e16" targetNamespace="http://schemas.microsoft.com/office/2006/metadata/properties" ma:root="true" ma:fieldsID="241d4379ad00e4ac2cac03ddcde72730" ns2:_="" ns3:_="" ns4:_="">
    <xsd:import namespace="ad085b6c-7437-411b-8b38-47c968abd347"/>
    <xsd:import namespace="4671cff1-bb98-4362-b999-0807e48a599e"/>
    <xsd:import namespace="31062a0d-ede8-4112-b4bb-00a9c1bc8e1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085b6c-7437-411b-8b38-47c968abd3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c5df3ad-b4e5-45d1-88c9-23db5f1fe61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71cff1-bb98-4362-b999-0807e48a599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062a0d-ede8-4112-b4bb-00a9c1bc8e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bc52ef4-7f3c-430d-a9c0-6a3686a4303a}" ma:internalName="TaxCatchAll" ma:showField="CatchAllData" ma:web="4671cff1-bb98-4362-b999-0807e48a59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FE3B8F-72DD-4F5E-B951-EEEC74AF9312}">
  <ds:schemaRefs>
    <ds:schemaRef ds:uri="http://schemas.openxmlformats.org/officeDocument/2006/bibliography"/>
  </ds:schemaRefs>
</ds:datastoreItem>
</file>

<file path=customXml/itemProps2.xml><?xml version="1.0" encoding="utf-8"?>
<ds:datastoreItem xmlns:ds="http://schemas.openxmlformats.org/officeDocument/2006/customXml" ds:itemID="{07C0B0C7-7BA8-4311-B706-CEF0719301AE}">
  <ds:schemaRefs>
    <ds:schemaRef ds:uri="http://schemas.microsoft.com/sharepoint/v3/contenttype/forms"/>
  </ds:schemaRefs>
</ds:datastoreItem>
</file>

<file path=customXml/itemProps3.xml><?xml version="1.0" encoding="utf-8"?>
<ds:datastoreItem xmlns:ds="http://schemas.openxmlformats.org/officeDocument/2006/customXml" ds:itemID="{A36A40CD-1706-4CCE-88CA-F663C1EC29A6}">
  <ds:schemaRefs>
    <ds:schemaRef ds:uri="http://schemas.microsoft.com/office/2006/metadata/properties"/>
    <ds:schemaRef ds:uri="http://schemas.microsoft.com/office/infopath/2007/PartnerControls"/>
    <ds:schemaRef ds:uri="31062a0d-ede8-4112-b4bb-00a9c1bc8e16"/>
    <ds:schemaRef ds:uri="ad085b6c-7437-411b-8b38-47c968abd347"/>
  </ds:schemaRefs>
</ds:datastoreItem>
</file>

<file path=customXml/itemProps4.xml><?xml version="1.0" encoding="utf-8"?>
<ds:datastoreItem xmlns:ds="http://schemas.openxmlformats.org/officeDocument/2006/customXml" ds:itemID="{E10CF730-D7C0-445B-9910-D057F0F470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085b6c-7437-411b-8b38-47c968abd347"/>
    <ds:schemaRef ds:uri="4671cff1-bb98-4362-b999-0807e48a599e"/>
    <ds:schemaRef ds:uri="31062a0d-ede8-4112-b4bb-00a9c1bc8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Patterson, Judd</dc:creator>
  <cp:keywords/>
  <dc:description/>
  <cp:lastModifiedBy>Kelso, Sarah A</cp:lastModifiedBy>
  <cp:revision>59</cp:revision>
  <dcterms:created xsi:type="dcterms:W3CDTF">2024-04-11T20:28:00Z</dcterms:created>
  <dcterms:modified xsi:type="dcterms:W3CDTF">2024-04-11T21:44:00Z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0x010100B4EAAAC60CEA6D48A8CC9AC3FB4A61BD</vt:lpwstr>
  </property>
  <property fmtid="{D5CDD505-2E9C-101B-9397-08002B2CF9AE}" pid="3" name="MediaServiceImageTags">
    <vt:lpwstr/>
  </property>
</Properties>
</file>